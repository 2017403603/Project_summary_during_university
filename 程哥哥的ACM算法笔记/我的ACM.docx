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Style w:val="14"/>
          <w:rFonts w:hint="eastAsia" w:ascii="微软雅黑" w:hAnsi="微软雅黑" w:eastAsia="微软雅黑" w:cs="微软雅黑"/>
          <w:sz w:val="16"/>
          <w:szCs w:val="16"/>
          <w:lang w:val="en-US" w:eastAsia="zh-CN"/>
        </w:rPr>
      </w:pPr>
      <w:r>
        <w:rPr>
          <w:rStyle w:val="14"/>
          <w:rFonts w:hint="eastAsia" w:ascii="微软雅黑" w:hAnsi="微软雅黑" w:eastAsia="微软雅黑" w:cs="微软雅黑"/>
          <w:sz w:val="16"/>
          <w:szCs w:val="16"/>
          <w:lang w:val="en-US" w:eastAsia="zh-CN"/>
        </w:rPr>
        <w:t>板子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1.gcd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shd w:val="clear" w:fill="FFFFFF"/>
        </w:rPr>
      </w:pPr>
      <w:r>
        <w:rPr>
          <w:rFonts w:hint="eastAsia" w:ascii="微软雅黑" w:hAnsi="微软雅黑" w:eastAsia="微软雅黑" w:cs="微软雅黑"/>
          <w:b/>
          <w:i w:val="0"/>
          <w:caps w:val="0"/>
          <w:color w:val="333333"/>
          <w:spacing w:val="0"/>
          <w:sz w:val="16"/>
          <w:szCs w:val="16"/>
          <w:shd w:val="clear" w:fill="FFFFFF"/>
        </w:rPr>
        <w:t>long long gcd(long long a,long long 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shd w:val="clear" w:fill="FFFFFF"/>
        </w:rPr>
      </w:pPr>
      <w:r>
        <w:rPr>
          <w:rFonts w:hint="eastAsia" w:ascii="微软雅黑" w:hAnsi="微软雅黑" w:eastAsia="微软雅黑" w:cs="微软雅黑"/>
          <w:b/>
          <w:i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shd w:val="clear" w:fill="FFFFFF"/>
        </w:rPr>
      </w:pPr>
      <w:r>
        <w:rPr>
          <w:rFonts w:hint="eastAsia" w:ascii="微软雅黑" w:hAnsi="微软雅黑" w:eastAsia="微软雅黑" w:cs="微软雅黑"/>
          <w:b/>
          <w:i w:val="0"/>
          <w:caps w:val="0"/>
          <w:color w:val="333333"/>
          <w:spacing w:val="0"/>
          <w:sz w:val="16"/>
          <w:szCs w:val="16"/>
          <w:shd w:val="clear" w:fill="FFFFFF"/>
        </w:rPr>
        <w:t xml:space="preserve">    return b==0?a:gcd(b,a%b);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shd w:val="clear" w:fill="FFFFFF"/>
        </w:rPr>
      </w:pPr>
      <w:r>
        <w:rPr>
          <w:rFonts w:hint="eastAsia" w:ascii="微软雅黑" w:hAnsi="微软雅黑" w:eastAsia="微软雅黑" w:cs="微软雅黑"/>
          <w:b/>
          <w:i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shd w:val="clear" w:fill="FFFFFF"/>
        </w:rPr>
      </w:pPr>
      <w:r>
        <w:rPr>
          <w:rFonts w:hint="eastAsia" w:ascii="微软雅黑" w:hAnsi="微软雅黑" w:eastAsia="微软雅黑" w:cs="微软雅黑"/>
          <w:b/>
          <w:i w:val="0"/>
          <w:caps w:val="0"/>
          <w:color w:val="333333"/>
          <w:spacing w:val="0"/>
          <w:sz w:val="16"/>
          <w:szCs w:val="16"/>
          <w:shd w:val="clear" w:fill="FFFFFF"/>
        </w:rPr>
        <w:t>long long lcm(long long a,long long 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shd w:val="clear" w:fill="FFFFFF"/>
        </w:rPr>
      </w:pPr>
      <w:r>
        <w:rPr>
          <w:rFonts w:hint="eastAsia" w:ascii="微软雅黑" w:hAnsi="微软雅黑" w:eastAsia="微软雅黑" w:cs="微软雅黑"/>
          <w:b/>
          <w:i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shd w:val="clear" w:fill="FFFFFF"/>
        </w:rPr>
      </w:pPr>
      <w:r>
        <w:rPr>
          <w:rFonts w:hint="eastAsia" w:ascii="微软雅黑" w:hAnsi="微软雅黑" w:eastAsia="微软雅黑" w:cs="微软雅黑"/>
          <w:b/>
          <w:i w:val="0"/>
          <w:caps w:val="0"/>
          <w:color w:val="333333"/>
          <w:spacing w:val="0"/>
          <w:sz w:val="16"/>
          <w:szCs w:val="16"/>
          <w:shd w:val="clear" w:fill="FFFFFF"/>
        </w:rPr>
        <w:t xml:space="preserve">    return a/gcd(a,b)*b;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shd w:val="clear" w:fill="FFFFFF"/>
        </w:rPr>
      </w:pPr>
      <w:r>
        <w:rPr>
          <w:rFonts w:hint="eastAsia" w:ascii="微软雅黑" w:hAnsi="微软雅黑" w:eastAsia="微软雅黑" w:cs="微软雅黑"/>
          <w:b/>
          <w:i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i w:val="0"/>
          <w:caps w:val="0"/>
          <w:color w:val="333333"/>
          <w:spacing w:val="0"/>
          <w:sz w:val="16"/>
          <w:szCs w:val="16"/>
          <w:shd w:val="clear" w:fill="FFFFFF"/>
        </w:rPr>
        <w:t>2.扩展gcd )extend great common divisor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4D4D4C"/>
          <w:spacing w:val="0"/>
          <w:sz w:val="16"/>
          <w:szCs w:val="16"/>
          <w:shd w:val="clear" w:fill="F5F5F5"/>
        </w:rPr>
      </w:pPr>
      <w:r>
        <w:rPr>
          <w:rFonts w:hint="eastAsia" w:ascii="微软雅黑" w:hAnsi="微软雅黑" w:eastAsia="微软雅黑" w:cs="微软雅黑"/>
          <w:b w:val="0"/>
          <w:i w:val="0"/>
          <w:caps w:val="0"/>
          <w:color w:val="4D4D4C"/>
          <w:spacing w:val="0"/>
          <w:sz w:val="16"/>
          <w:szCs w:val="16"/>
          <w:shd w:val="clear" w:fill="F5F5F5"/>
        </w:rPr>
        <w:t>ll exgcd(ll l,ll r,ll &amp;x,ll &amp;y){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4D4D4C"/>
          <w:spacing w:val="0"/>
          <w:sz w:val="16"/>
          <w:szCs w:val="16"/>
          <w:shd w:val="clear" w:fill="F5F5F5"/>
        </w:rPr>
      </w:pPr>
      <w:r>
        <w:rPr>
          <w:rFonts w:hint="eastAsia" w:ascii="微软雅黑" w:hAnsi="微软雅黑" w:eastAsia="微软雅黑" w:cs="微软雅黑"/>
          <w:b w:val="0"/>
          <w:i w:val="0"/>
          <w:caps w:val="0"/>
          <w:color w:val="4D4D4C"/>
          <w:spacing w:val="0"/>
          <w:sz w:val="16"/>
          <w:szCs w:val="16"/>
          <w:shd w:val="clear" w:fill="F5F5F5"/>
        </w:rPr>
        <w:t xml:space="preserve">    </w:t>
      </w:r>
      <w:r>
        <w:rPr>
          <w:rFonts w:hint="eastAsia" w:ascii="微软雅黑" w:hAnsi="微软雅黑" w:eastAsia="微软雅黑" w:cs="微软雅黑"/>
          <w:b w:val="0"/>
          <w:i w:val="0"/>
          <w:caps w:val="0"/>
          <w:color w:val="8959A8"/>
          <w:spacing w:val="0"/>
          <w:sz w:val="16"/>
          <w:szCs w:val="16"/>
          <w:shd w:val="clear" w:fill="F5F5F5"/>
        </w:rPr>
        <w:t>if</w:t>
      </w:r>
      <w:r>
        <w:rPr>
          <w:rFonts w:hint="eastAsia" w:ascii="微软雅黑" w:hAnsi="微软雅黑" w:eastAsia="微软雅黑" w:cs="微软雅黑"/>
          <w:b w:val="0"/>
          <w:i w:val="0"/>
          <w:caps w:val="0"/>
          <w:color w:val="4D4D4C"/>
          <w:spacing w:val="0"/>
          <w:sz w:val="16"/>
          <w:szCs w:val="16"/>
          <w:shd w:val="clear" w:fill="F5F5F5"/>
        </w:rPr>
        <w:t>(r==</w:t>
      </w:r>
      <w:r>
        <w:rPr>
          <w:rFonts w:hint="eastAsia" w:ascii="微软雅黑" w:hAnsi="微软雅黑" w:eastAsia="微软雅黑" w:cs="微软雅黑"/>
          <w:b w:val="0"/>
          <w:i w:val="0"/>
          <w:caps w:val="0"/>
          <w:color w:val="F5871F"/>
          <w:spacing w:val="0"/>
          <w:sz w:val="16"/>
          <w:szCs w:val="16"/>
          <w:shd w:val="clear" w:fill="F5F5F5"/>
        </w:rPr>
        <w:t>0</w:t>
      </w:r>
      <w:r>
        <w:rPr>
          <w:rFonts w:hint="eastAsia" w:ascii="微软雅黑" w:hAnsi="微软雅黑" w:eastAsia="微软雅黑" w:cs="微软雅黑"/>
          <w:b w:val="0"/>
          <w:i w:val="0"/>
          <w:caps w:val="0"/>
          <w:color w:val="4D4D4C"/>
          <w:spacing w:val="0"/>
          <w:sz w:val="16"/>
          <w:szCs w:val="16"/>
          <w:shd w:val="clear" w:fill="F5F5F5"/>
        </w:rPr>
        <w:t>){x=</w:t>
      </w:r>
      <w:r>
        <w:rPr>
          <w:rFonts w:hint="eastAsia" w:ascii="微软雅黑" w:hAnsi="微软雅黑" w:eastAsia="微软雅黑" w:cs="微软雅黑"/>
          <w:b w:val="0"/>
          <w:i w:val="0"/>
          <w:caps w:val="0"/>
          <w:color w:val="F5871F"/>
          <w:spacing w:val="0"/>
          <w:sz w:val="16"/>
          <w:szCs w:val="16"/>
          <w:shd w:val="clear" w:fill="F5F5F5"/>
        </w:rPr>
        <w:t>1</w:t>
      </w:r>
      <w:r>
        <w:rPr>
          <w:rFonts w:hint="eastAsia" w:ascii="微软雅黑" w:hAnsi="微软雅黑" w:eastAsia="微软雅黑" w:cs="微软雅黑"/>
          <w:b w:val="0"/>
          <w:i w:val="0"/>
          <w:caps w:val="0"/>
          <w:color w:val="4D4D4C"/>
          <w:spacing w:val="0"/>
          <w:sz w:val="16"/>
          <w:szCs w:val="16"/>
          <w:shd w:val="clear" w:fill="F5F5F5"/>
        </w:rPr>
        <w:t>;y=</w:t>
      </w:r>
      <w:r>
        <w:rPr>
          <w:rFonts w:hint="eastAsia" w:ascii="微软雅黑" w:hAnsi="微软雅黑" w:eastAsia="微软雅黑" w:cs="微软雅黑"/>
          <w:b w:val="0"/>
          <w:i w:val="0"/>
          <w:caps w:val="0"/>
          <w:color w:val="F5871F"/>
          <w:spacing w:val="0"/>
          <w:sz w:val="16"/>
          <w:szCs w:val="16"/>
          <w:shd w:val="clear" w:fill="F5F5F5"/>
        </w:rPr>
        <w:t>0</w:t>
      </w:r>
      <w:r>
        <w:rPr>
          <w:rFonts w:hint="eastAsia" w:ascii="微软雅黑" w:hAnsi="微软雅黑" w:eastAsia="微软雅黑" w:cs="微软雅黑"/>
          <w:b w:val="0"/>
          <w:i w:val="0"/>
          <w:caps w:val="0"/>
          <w:color w:val="4D4D4C"/>
          <w:spacing w:val="0"/>
          <w:sz w:val="16"/>
          <w:szCs w:val="16"/>
          <w:shd w:val="clear" w:fill="F5F5F5"/>
        </w:rPr>
        <w:t>;</w:t>
      </w:r>
      <w:r>
        <w:rPr>
          <w:rFonts w:hint="eastAsia" w:ascii="微软雅黑" w:hAnsi="微软雅黑" w:eastAsia="微软雅黑" w:cs="微软雅黑"/>
          <w:b w:val="0"/>
          <w:i w:val="0"/>
          <w:caps w:val="0"/>
          <w:color w:val="8959A8"/>
          <w:spacing w:val="0"/>
          <w:sz w:val="16"/>
          <w:szCs w:val="16"/>
          <w:shd w:val="clear" w:fill="F5F5F5"/>
        </w:rPr>
        <w:t>return</w:t>
      </w:r>
      <w:r>
        <w:rPr>
          <w:rFonts w:hint="eastAsia" w:ascii="微软雅黑" w:hAnsi="微软雅黑" w:eastAsia="微软雅黑" w:cs="微软雅黑"/>
          <w:b w:val="0"/>
          <w:i w:val="0"/>
          <w:caps w:val="0"/>
          <w:color w:val="4D4D4C"/>
          <w:spacing w:val="0"/>
          <w:sz w:val="16"/>
          <w:szCs w:val="16"/>
          <w:shd w:val="clear" w:fill="F5F5F5"/>
        </w:rPr>
        <w:t xml:space="preserve"> 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4D4D4C"/>
          <w:spacing w:val="0"/>
          <w:sz w:val="16"/>
          <w:szCs w:val="16"/>
          <w:shd w:val="clear" w:fill="F5F5F5"/>
        </w:rPr>
      </w:pPr>
      <w:r>
        <w:rPr>
          <w:rFonts w:hint="eastAsia" w:ascii="微软雅黑" w:hAnsi="微软雅黑" w:eastAsia="微软雅黑" w:cs="微软雅黑"/>
          <w:b w:val="0"/>
          <w:i w:val="0"/>
          <w:caps w:val="0"/>
          <w:color w:val="4D4D4C"/>
          <w:spacing w:val="0"/>
          <w:sz w:val="16"/>
          <w:szCs w:val="16"/>
          <w:shd w:val="clear" w:fill="F5F5F5"/>
        </w:rPr>
        <w:t xml:space="preserve">    </w:t>
      </w:r>
      <w:r>
        <w:rPr>
          <w:rFonts w:hint="eastAsia" w:ascii="微软雅黑" w:hAnsi="微软雅黑" w:eastAsia="微软雅黑" w:cs="微软雅黑"/>
          <w:b w:val="0"/>
          <w:i w:val="0"/>
          <w:caps w:val="0"/>
          <w:color w:val="8959A8"/>
          <w:spacing w:val="0"/>
          <w:sz w:val="16"/>
          <w:szCs w:val="16"/>
          <w:shd w:val="clear" w:fill="F5F5F5"/>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4D4D4C"/>
          <w:spacing w:val="0"/>
          <w:sz w:val="16"/>
          <w:szCs w:val="16"/>
          <w:shd w:val="clear" w:fill="F5F5F5"/>
        </w:rPr>
      </w:pPr>
      <w:r>
        <w:rPr>
          <w:rFonts w:hint="eastAsia" w:ascii="微软雅黑" w:hAnsi="微软雅黑" w:eastAsia="微软雅黑" w:cs="微软雅黑"/>
          <w:b w:val="0"/>
          <w:i w:val="0"/>
          <w:caps w:val="0"/>
          <w:color w:val="4D4D4C"/>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4D4D4C"/>
          <w:spacing w:val="0"/>
          <w:sz w:val="16"/>
          <w:szCs w:val="16"/>
          <w:shd w:val="clear" w:fill="F5F5F5"/>
        </w:rPr>
      </w:pPr>
      <w:r>
        <w:rPr>
          <w:rFonts w:hint="eastAsia" w:ascii="微软雅黑" w:hAnsi="微软雅黑" w:eastAsia="微软雅黑" w:cs="微软雅黑"/>
          <w:b w:val="0"/>
          <w:i w:val="0"/>
          <w:caps w:val="0"/>
          <w:color w:val="4D4D4C"/>
          <w:spacing w:val="0"/>
          <w:sz w:val="16"/>
          <w:szCs w:val="16"/>
          <w:shd w:val="clear" w:fill="F5F5F5"/>
        </w:rPr>
        <w:t xml:space="preserve">        ll d=exgcd(r,l%r,y,x);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4D4D4C"/>
          <w:spacing w:val="0"/>
          <w:sz w:val="16"/>
          <w:szCs w:val="16"/>
          <w:shd w:val="clear" w:fill="F5F5F5"/>
        </w:rPr>
      </w:pPr>
      <w:r>
        <w:rPr>
          <w:rFonts w:hint="eastAsia" w:ascii="微软雅黑" w:hAnsi="微软雅黑" w:eastAsia="微软雅黑" w:cs="微软雅黑"/>
          <w:b w:val="0"/>
          <w:i w:val="0"/>
          <w:caps w:val="0"/>
          <w:color w:val="4D4D4C"/>
          <w:spacing w:val="0"/>
          <w:sz w:val="16"/>
          <w:szCs w:val="16"/>
          <w:shd w:val="clear" w:fill="F5F5F5"/>
        </w:rPr>
        <w:t xml:space="preserve">        y-=l/r*x;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4D4D4C"/>
          <w:spacing w:val="0"/>
          <w:sz w:val="16"/>
          <w:szCs w:val="16"/>
          <w:shd w:val="clear" w:fill="F5F5F5"/>
        </w:rPr>
      </w:pPr>
      <w:r>
        <w:rPr>
          <w:rFonts w:hint="eastAsia" w:ascii="微软雅黑" w:hAnsi="微软雅黑" w:eastAsia="微软雅黑" w:cs="微软雅黑"/>
          <w:b w:val="0"/>
          <w:i w:val="0"/>
          <w:caps w:val="0"/>
          <w:color w:val="4D4D4C"/>
          <w:spacing w:val="0"/>
          <w:sz w:val="16"/>
          <w:szCs w:val="16"/>
          <w:shd w:val="clear" w:fill="F5F5F5"/>
        </w:rPr>
        <w:t xml:space="preserve">        </w:t>
      </w:r>
      <w:r>
        <w:rPr>
          <w:rFonts w:hint="eastAsia" w:ascii="微软雅黑" w:hAnsi="微软雅黑" w:eastAsia="微软雅黑" w:cs="微软雅黑"/>
          <w:b w:val="0"/>
          <w:i w:val="0"/>
          <w:caps w:val="0"/>
          <w:color w:val="8959A8"/>
          <w:spacing w:val="0"/>
          <w:sz w:val="16"/>
          <w:szCs w:val="16"/>
          <w:shd w:val="clear" w:fill="F5F5F5"/>
        </w:rPr>
        <w:t>return</w:t>
      </w:r>
      <w:r>
        <w:rPr>
          <w:rFonts w:hint="eastAsia" w:ascii="微软雅黑" w:hAnsi="微软雅黑" w:eastAsia="微软雅黑" w:cs="微软雅黑"/>
          <w:b w:val="0"/>
          <w:i w:val="0"/>
          <w:caps w:val="0"/>
          <w:color w:val="4D4D4C"/>
          <w:spacing w:val="0"/>
          <w:sz w:val="16"/>
          <w:szCs w:val="16"/>
          <w:shd w:val="clear" w:fill="F5F5F5"/>
        </w:rPr>
        <w:t xml:space="preserve"> 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firstLine="480"/>
        <w:jc w:val="left"/>
        <w:rPr>
          <w:rFonts w:hint="eastAsia" w:ascii="微软雅黑" w:hAnsi="微软雅黑" w:eastAsia="微软雅黑" w:cs="微软雅黑"/>
          <w:b w:val="0"/>
          <w:i w:val="0"/>
          <w:caps w:val="0"/>
          <w:color w:val="4D4D4C"/>
          <w:spacing w:val="0"/>
          <w:sz w:val="16"/>
          <w:szCs w:val="16"/>
          <w:shd w:val="clear" w:fill="F5F5F5"/>
        </w:rPr>
      </w:pPr>
      <w:r>
        <w:rPr>
          <w:rFonts w:hint="eastAsia" w:ascii="微软雅黑" w:hAnsi="微软雅黑" w:eastAsia="微软雅黑" w:cs="微软雅黑"/>
          <w:b w:val="0"/>
          <w:i w:val="0"/>
          <w:caps w:val="0"/>
          <w:color w:val="4D4D4C"/>
          <w:spacing w:val="0"/>
          <w:sz w:val="16"/>
          <w:szCs w:val="16"/>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firstLine="480"/>
        <w:jc w:val="left"/>
        <w:rPr>
          <w:rFonts w:hint="eastAsia" w:ascii="微软雅黑" w:hAnsi="微软雅黑" w:eastAsia="微软雅黑" w:cs="微软雅黑"/>
          <w:b w:val="0"/>
          <w:i w:val="0"/>
          <w:caps w:val="0"/>
          <w:color w:val="4D4D4C"/>
          <w:spacing w:val="0"/>
          <w:sz w:val="16"/>
          <w:szCs w:val="16"/>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3.求a关于m的乘法逆元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ll mod_inverse(ll a,ll 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ll x,y;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if</w:t>
      </w:r>
      <w:r>
        <w:rPr>
          <w:rFonts w:hint="eastAsia" w:ascii="微软雅黑" w:hAnsi="微软雅黑" w:eastAsia="微软雅黑" w:cs="微软雅黑"/>
          <w:b w:val="0"/>
          <w:i w:val="0"/>
          <w:caps w:val="0"/>
          <w:color w:val="4D4D4C"/>
          <w:spacing w:val="0"/>
          <w:sz w:val="16"/>
          <w:szCs w:val="16"/>
        </w:rPr>
        <w:t>(exgcd(a,m,x,y)==</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w:t>
      </w:r>
      <w:r>
        <w:rPr>
          <w:rFonts w:hint="eastAsia" w:ascii="微软雅黑" w:hAnsi="微软雅黑" w:eastAsia="微软雅黑" w:cs="微软雅黑"/>
          <w:b w:val="0"/>
          <w:i w:val="0"/>
          <w:caps w:val="0"/>
          <w:color w:val="8E908C"/>
          <w:spacing w:val="0"/>
          <w:sz w:val="16"/>
          <w:szCs w:val="16"/>
        </w:rPr>
        <w:t>//ax+my=1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return</w:t>
      </w:r>
      <w:r>
        <w:rPr>
          <w:rFonts w:hint="eastAsia" w:ascii="微软雅黑" w:hAnsi="微软雅黑" w:eastAsia="微软雅黑" w:cs="微软雅黑"/>
          <w:b w:val="0"/>
          <w:i w:val="0"/>
          <w:caps w:val="0"/>
          <w:color w:val="4D4D4C"/>
          <w:spacing w:val="0"/>
          <w:sz w:val="16"/>
          <w:szCs w:val="16"/>
        </w:rPr>
        <w:t xml:space="preserve"> (x%m+m)%m;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return</w:t>
      </w: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w:t>
      </w:r>
      <w:r>
        <w:rPr>
          <w:rFonts w:hint="eastAsia" w:ascii="微软雅黑" w:hAnsi="微软雅黑" w:eastAsia="微软雅黑" w:cs="微软雅黑"/>
          <w:b w:val="0"/>
          <w:i w:val="0"/>
          <w:caps w:val="0"/>
          <w:color w:val="8E908C"/>
          <w:spacing w:val="0"/>
          <w:sz w:val="16"/>
          <w:szCs w:val="16"/>
        </w:rPr>
        <w:t>//不存在</w:t>
      </w:r>
      <w:r>
        <w:rPr>
          <w:rFonts w:hint="eastAsia" w:ascii="微软雅黑" w:hAnsi="微软雅黑" w:eastAsia="微软雅黑" w:cs="微软雅黑"/>
          <w:b w:val="0"/>
          <w:i w:val="0"/>
          <w:caps w:val="0"/>
          <w:color w:val="4D4D4C"/>
          <w:spacing w:val="0"/>
          <w:sz w:val="16"/>
          <w:szCs w:val="1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4.快速幂quick power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ll qpow(ll a,ll b,ll 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ll ans=</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ll k=a;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while</w:t>
      </w:r>
      <w:r>
        <w:rPr>
          <w:rFonts w:hint="eastAsia" w:ascii="微软雅黑" w:hAnsi="微软雅黑" w:eastAsia="微软雅黑" w:cs="微软雅黑"/>
          <w:b w:val="0"/>
          <w:i w:val="0"/>
          <w:caps w:val="0"/>
          <w:color w:val="4D4D4C"/>
          <w:spacing w:val="0"/>
          <w:sz w:val="16"/>
          <w:szCs w:val="16"/>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if</w:t>
      </w:r>
      <w:r>
        <w:rPr>
          <w:rFonts w:hint="eastAsia" w:ascii="微软雅黑" w:hAnsi="微软雅黑" w:eastAsia="微软雅黑" w:cs="微软雅黑"/>
          <w:b w:val="0"/>
          <w:i w:val="0"/>
          <w:caps w:val="0"/>
          <w:color w:val="4D4D4C"/>
          <w:spacing w:val="0"/>
          <w:sz w:val="16"/>
          <w:szCs w:val="16"/>
        </w:rPr>
        <w:t>(b&amp;</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)ans=ans*k%m;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k=k*k%m;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b&gt;&gt;=</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8959A8"/>
          <w:spacing w:val="0"/>
          <w:sz w:val="16"/>
          <w:szCs w:val="16"/>
        </w:rPr>
        <w:t>return</w:t>
      </w:r>
      <w:r>
        <w:rPr>
          <w:rFonts w:hint="eastAsia" w:ascii="微软雅黑" w:hAnsi="微软雅黑" w:eastAsia="微软雅黑" w:cs="微软雅黑"/>
          <w:b w:val="0"/>
          <w:i w:val="0"/>
          <w:caps w:val="0"/>
          <w:color w:val="4D4D4C"/>
          <w:spacing w:val="0"/>
          <w:sz w:val="16"/>
          <w:szCs w:val="16"/>
        </w:rPr>
        <w:t xml:space="preserve"> 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5.快速乘,直接乘会爆ll时需要它，也叫二分乘法。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ll qmul(ll a,ll b,ll 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ll ans=</w:t>
      </w:r>
      <w:r>
        <w:rPr>
          <w:rFonts w:hint="eastAsia" w:ascii="微软雅黑" w:hAnsi="微软雅黑" w:eastAsia="微软雅黑" w:cs="微软雅黑"/>
          <w:b w:val="0"/>
          <w:i w:val="0"/>
          <w:caps w:val="0"/>
          <w:color w:val="F5871F"/>
          <w:spacing w:val="0"/>
          <w:sz w:val="16"/>
          <w:szCs w:val="16"/>
        </w:rPr>
        <w:t>0</w:t>
      </w: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ll k=a;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ll f=</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w:t>
      </w:r>
      <w:r>
        <w:rPr>
          <w:rFonts w:hint="eastAsia" w:ascii="微软雅黑" w:hAnsi="微软雅黑" w:eastAsia="微软雅黑" w:cs="微软雅黑"/>
          <w:b w:val="0"/>
          <w:i w:val="0"/>
          <w:caps w:val="0"/>
          <w:color w:val="8E908C"/>
          <w:spacing w:val="0"/>
          <w:sz w:val="16"/>
          <w:szCs w:val="16"/>
        </w:rPr>
        <w:t>//f是用来存负号的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if</w:t>
      </w:r>
      <w:r>
        <w:rPr>
          <w:rFonts w:hint="eastAsia" w:ascii="微软雅黑" w:hAnsi="微软雅黑" w:eastAsia="微软雅黑" w:cs="微软雅黑"/>
          <w:b w:val="0"/>
          <w:i w:val="0"/>
          <w:caps w:val="0"/>
          <w:color w:val="4D4D4C"/>
          <w:spacing w:val="0"/>
          <w:sz w:val="16"/>
          <w:szCs w:val="16"/>
        </w:rPr>
        <w:t>(k&lt;</w:t>
      </w:r>
      <w:r>
        <w:rPr>
          <w:rFonts w:hint="eastAsia" w:ascii="微软雅黑" w:hAnsi="微软雅黑" w:eastAsia="微软雅黑" w:cs="微软雅黑"/>
          <w:b w:val="0"/>
          <w:i w:val="0"/>
          <w:caps w:val="0"/>
          <w:color w:val="F5871F"/>
          <w:spacing w:val="0"/>
          <w:sz w:val="16"/>
          <w:szCs w:val="16"/>
        </w:rPr>
        <w:t>0</w:t>
      </w:r>
      <w:r>
        <w:rPr>
          <w:rFonts w:hint="eastAsia" w:ascii="微软雅黑" w:hAnsi="微软雅黑" w:eastAsia="微软雅黑" w:cs="微软雅黑"/>
          <w:b w:val="0"/>
          <w:i w:val="0"/>
          <w:caps w:val="0"/>
          <w:color w:val="4D4D4C"/>
          <w:spacing w:val="0"/>
          <w:sz w:val="16"/>
          <w:szCs w:val="16"/>
        </w:rPr>
        <w:t>){f=-</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;k=-k;}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if</w:t>
      </w:r>
      <w:r>
        <w:rPr>
          <w:rFonts w:hint="eastAsia" w:ascii="微软雅黑" w:hAnsi="微软雅黑" w:eastAsia="微软雅黑" w:cs="微软雅黑"/>
          <w:b w:val="0"/>
          <w:i w:val="0"/>
          <w:caps w:val="0"/>
          <w:color w:val="4D4D4C"/>
          <w:spacing w:val="0"/>
          <w:sz w:val="16"/>
          <w:szCs w:val="16"/>
        </w:rPr>
        <w:t>(b&lt;</w:t>
      </w:r>
      <w:r>
        <w:rPr>
          <w:rFonts w:hint="eastAsia" w:ascii="微软雅黑" w:hAnsi="微软雅黑" w:eastAsia="微软雅黑" w:cs="微软雅黑"/>
          <w:b w:val="0"/>
          <w:i w:val="0"/>
          <w:caps w:val="0"/>
          <w:color w:val="F5871F"/>
          <w:spacing w:val="0"/>
          <w:sz w:val="16"/>
          <w:szCs w:val="16"/>
        </w:rPr>
        <w:t>0</w:t>
      </w:r>
      <w:r>
        <w:rPr>
          <w:rFonts w:hint="eastAsia" w:ascii="微软雅黑" w:hAnsi="微软雅黑" w:eastAsia="微软雅黑" w:cs="微软雅黑"/>
          <w:b w:val="0"/>
          <w:i w:val="0"/>
          <w:caps w:val="0"/>
          <w:color w:val="4D4D4C"/>
          <w:spacing w:val="0"/>
          <w:sz w:val="16"/>
          <w:szCs w:val="16"/>
        </w:rPr>
        <w:t>){f*=-</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;b=-b;}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while</w:t>
      </w:r>
      <w:r>
        <w:rPr>
          <w:rFonts w:hint="eastAsia" w:ascii="微软雅黑" w:hAnsi="微软雅黑" w:eastAsia="微软雅黑" w:cs="微软雅黑"/>
          <w:b w:val="0"/>
          <w:i w:val="0"/>
          <w:caps w:val="0"/>
          <w:color w:val="4D4D4C"/>
          <w:spacing w:val="0"/>
          <w:sz w:val="16"/>
          <w:szCs w:val="16"/>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if</w:t>
      </w:r>
      <w:r>
        <w:rPr>
          <w:rFonts w:hint="eastAsia" w:ascii="微软雅黑" w:hAnsi="微软雅黑" w:eastAsia="微软雅黑" w:cs="微软雅黑"/>
          <w:b w:val="0"/>
          <w:i w:val="0"/>
          <w:caps w:val="0"/>
          <w:color w:val="4D4D4C"/>
          <w:spacing w:val="0"/>
          <w:sz w:val="16"/>
          <w:szCs w:val="16"/>
        </w:rPr>
        <w:t>(b&amp;</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ans=(ans+k)%m;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k=(k+k)%m;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b&gt;&gt;=</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8959A8"/>
          <w:spacing w:val="0"/>
          <w:sz w:val="16"/>
          <w:szCs w:val="16"/>
        </w:rPr>
        <w:t>return</w:t>
      </w:r>
      <w:r>
        <w:rPr>
          <w:rFonts w:hint="eastAsia" w:ascii="微软雅黑" w:hAnsi="微软雅黑" w:eastAsia="微软雅黑" w:cs="微软雅黑"/>
          <w:b w:val="0"/>
          <w:i w:val="0"/>
          <w:caps w:val="0"/>
          <w:color w:val="4D4D4C"/>
          <w:spacing w:val="0"/>
          <w:sz w:val="16"/>
          <w:szCs w:val="16"/>
        </w:rPr>
        <w:t xml:space="preserve"> ans*f;}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7.筛素数，全局：int cnt,prime[N],p[N];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8959A8"/>
          <w:spacing w:val="0"/>
          <w:sz w:val="16"/>
          <w:szCs w:val="16"/>
        </w:rPr>
        <w:t>void</w:t>
      </w:r>
      <w:r>
        <w:rPr>
          <w:rFonts w:hint="eastAsia" w:ascii="微软雅黑" w:hAnsi="微软雅黑" w:eastAsia="微软雅黑" w:cs="微软雅黑"/>
          <w:b w:val="0"/>
          <w:i w:val="0"/>
          <w:caps w:val="0"/>
          <w:color w:val="4D4D4C"/>
          <w:spacing w:val="0"/>
          <w:sz w:val="16"/>
          <w:szCs w:val="16"/>
        </w:rPr>
        <w:t xml:space="preserve"> isprime(){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cnt = </w:t>
      </w:r>
      <w:r>
        <w:rPr>
          <w:rFonts w:hint="eastAsia" w:ascii="微软雅黑" w:hAnsi="微软雅黑" w:eastAsia="微软雅黑" w:cs="微软雅黑"/>
          <w:b w:val="0"/>
          <w:i w:val="0"/>
          <w:caps w:val="0"/>
          <w:color w:val="F5871F"/>
          <w:spacing w:val="0"/>
          <w:sz w:val="16"/>
          <w:szCs w:val="16"/>
        </w:rPr>
        <w:t>0</w:t>
      </w: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memset(prime,</w:t>
      </w:r>
      <w:r>
        <w:rPr>
          <w:rFonts w:hint="eastAsia" w:ascii="微软雅黑" w:hAnsi="微软雅黑" w:eastAsia="微软雅黑" w:cs="微软雅黑"/>
          <w:b w:val="0"/>
          <w:i w:val="0"/>
          <w:caps w:val="0"/>
          <w:color w:val="8959A8"/>
          <w:spacing w:val="0"/>
          <w:sz w:val="16"/>
          <w:szCs w:val="16"/>
        </w:rPr>
        <w:t>true</w:t>
      </w:r>
      <w:r>
        <w:rPr>
          <w:rFonts w:hint="eastAsia" w:ascii="微软雅黑" w:hAnsi="微软雅黑" w:eastAsia="微软雅黑" w:cs="微软雅黑"/>
          <w:b w:val="0"/>
          <w:i w:val="0"/>
          <w:caps w:val="0"/>
          <w:color w:val="4D4D4C"/>
          <w:spacing w:val="0"/>
          <w:sz w:val="16"/>
          <w:szCs w:val="16"/>
        </w:rPr>
        <w:t>,</w:t>
      </w:r>
      <w:r>
        <w:rPr>
          <w:rFonts w:hint="eastAsia" w:ascii="微软雅黑" w:hAnsi="微软雅黑" w:eastAsia="微软雅黑" w:cs="微软雅黑"/>
          <w:b w:val="0"/>
          <w:i w:val="0"/>
          <w:caps w:val="0"/>
          <w:color w:val="8959A8"/>
          <w:spacing w:val="0"/>
          <w:sz w:val="16"/>
          <w:szCs w:val="16"/>
        </w:rPr>
        <w:t>sizeof</w:t>
      </w:r>
      <w:r>
        <w:rPr>
          <w:rFonts w:hint="eastAsia" w:ascii="微软雅黑" w:hAnsi="微软雅黑" w:eastAsia="微软雅黑" w:cs="微软雅黑"/>
          <w:b w:val="0"/>
          <w:i w:val="0"/>
          <w:caps w:val="0"/>
          <w:color w:val="4D4D4C"/>
          <w:spacing w:val="0"/>
          <w:sz w:val="16"/>
          <w:szCs w:val="16"/>
        </w:rPr>
        <w:t>(prime));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for</w:t>
      </w:r>
      <w:r>
        <w:rPr>
          <w:rFonts w:hint="eastAsia" w:ascii="微软雅黑" w:hAnsi="微软雅黑" w:eastAsia="微软雅黑" w:cs="微软雅黑"/>
          <w:b w:val="0"/>
          <w:i w:val="0"/>
          <w:caps w:val="0"/>
          <w:color w:val="4D4D4C"/>
          <w:spacing w:val="0"/>
          <w:sz w:val="16"/>
          <w:szCs w:val="16"/>
        </w:rPr>
        <w:t>(</w:t>
      </w:r>
      <w:r>
        <w:rPr>
          <w:rFonts w:hint="eastAsia" w:ascii="微软雅黑" w:hAnsi="微软雅黑" w:eastAsia="微软雅黑" w:cs="微软雅黑"/>
          <w:b w:val="0"/>
          <w:i w:val="0"/>
          <w:caps w:val="0"/>
          <w:color w:val="8959A8"/>
          <w:spacing w:val="0"/>
          <w:sz w:val="16"/>
          <w:szCs w:val="16"/>
        </w:rPr>
        <w:t>int</w:t>
      </w:r>
      <w:r>
        <w:rPr>
          <w:rFonts w:hint="eastAsia" w:ascii="微软雅黑" w:hAnsi="微软雅黑" w:eastAsia="微软雅黑" w:cs="微软雅黑"/>
          <w:b w:val="0"/>
          <w:i w:val="0"/>
          <w:caps w:val="0"/>
          <w:color w:val="4D4D4C"/>
          <w:spacing w:val="0"/>
          <w:sz w:val="16"/>
          <w:szCs w:val="16"/>
        </w:rPr>
        <w:t xml:space="preserve"> i=</w:t>
      </w:r>
      <w:r>
        <w:rPr>
          <w:rFonts w:hint="eastAsia" w:ascii="微软雅黑" w:hAnsi="微软雅黑" w:eastAsia="微软雅黑" w:cs="微软雅黑"/>
          <w:b w:val="0"/>
          <w:i w:val="0"/>
          <w:caps w:val="0"/>
          <w:color w:val="F5871F"/>
          <w:spacing w:val="0"/>
          <w:sz w:val="16"/>
          <w:szCs w:val="16"/>
        </w:rPr>
        <w:t>2</w:t>
      </w:r>
      <w:r>
        <w:rPr>
          <w:rFonts w:hint="eastAsia" w:ascii="微软雅黑" w:hAnsi="微软雅黑" w:eastAsia="微软雅黑" w:cs="微软雅黑"/>
          <w:b w:val="0"/>
          <w:i w:val="0"/>
          <w:caps w:val="0"/>
          <w:color w:val="4D4D4C"/>
          <w:spacing w:val="0"/>
          <w:sz w:val="16"/>
          <w:szCs w:val="16"/>
        </w:rPr>
        <w:t>; i&lt;N; 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if</w:t>
      </w:r>
      <w:r>
        <w:rPr>
          <w:rFonts w:hint="eastAsia" w:ascii="微软雅黑" w:hAnsi="微软雅黑" w:eastAsia="微软雅黑" w:cs="微软雅黑"/>
          <w:b w:val="0"/>
          <w:i w:val="0"/>
          <w:caps w:val="0"/>
          <w:color w:val="4D4D4C"/>
          <w:spacing w:val="0"/>
          <w:sz w:val="16"/>
          <w:szCs w:val="16"/>
        </w:rPr>
        <w:t>(prime[i])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p[cnt++] = 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for</w:t>
      </w:r>
      <w:r>
        <w:rPr>
          <w:rFonts w:hint="eastAsia" w:ascii="微软雅黑" w:hAnsi="微软雅黑" w:eastAsia="微软雅黑" w:cs="微软雅黑"/>
          <w:b w:val="0"/>
          <w:i w:val="0"/>
          <w:caps w:val="0"/>
          <w:color w:val="4D4D4C"/>
          <w:spacing w:val="0"/>
          <w:sz w:val="16"/>
          <w:szCs w:val="16"/>
        </w:rPr>
        <w:t>(</w:t>
      </w:r>
      <w:r>
        <w:rPr>
          <w:rFonts w:hint="eastAsia" w:ascii="微软雅黑" w:hAnsi="微软雅黑" w:eastAsia="微软雅黑" w:cs="微软雅黑"/>
          <w:b w:val="0"/>
          <w:i w:val="0"/>
          <w:caps w:val="0"/>
          <w:color w:val="8959A8"/>
          <w:spacing w:val="0"/>
          <w:sz w:val="16"/>
          <w:szCs w:val="16"/>
        </w:rPr>
        <w:t>int</w:t>
      </w:r>
      <w:r>
        <w:rPr>
          <w:rFonts w:hint="eastAsia" w:ascii="微软雅黑" w:hAnsi="微软雅黑" w:eastAsia="微软雅黑" w:cs="微软雅黑"/>
          <w:b w:val="0"/>
          <w:i w:val="0"/>
          <w:caps w:val="0"/>
          <w:color w:val="4D4D4C"/>
          <w:spacing w:val="0"/>
          <w:sz w:val="16"/>
          <w:szCs w:val="16"/>
        </w:rPr>
        <w:t xml:space="preserve"> j=i+i; j&lt;N; j+=i)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prime[j] = </w:t>
      </w:r>
      <w:r>
        <w:rPr>
          <w:rFonts w:hint="eastAsia" w:ascii="微软雅黑" w:hAnsi="微软雅黑" w:eastAsia="微软雅黑" w:cs="微软雅黑"/>
          <w:b w:val="0"/>
          <w:i w:val="0"/>
          <w:caps w:val="0"/>
          <w:color w:val="8959A8"/>
          <w:spacing w:val="0"/>
          <w:sz w:val="16"/>
          <w:szCs w:val="16"/>
        </w:rPr>
        <w:t>false</w:t>
      </w: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8.快速计算逆元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8959A8"/>
          <w:spacing w:val="0"/>
          <w:sz w:val="16"/>
          <w:szCs w:val="16"/>
        </w:rPr>
        <w:t>void</w:t>
      </w:r>
      <w:r>
        <w:rPr>
          <w:rFonts w:hint="eastAsia" w:ascii="微软雅黑" w:hAnsi="微软雅黑" w:eastAsia="微软雅黑" w:cs="微软雅黑"/>
          <w:b w:val="0"/>
          <w:i w:val="0"/>
          <w:caps w:val="0"/>
          <w:color w:val="4D4D4C"/>
          <w:spacing w:val="0"/>
          <w:sz w:val="16"/>
          <w:szCs w:val="16"/>
        </w:rPr>
        <w:t xml:space="preserve"> inverse(){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inv[</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 xml:space="preserve">] = </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for</w:t>
      </w:r>
      <w:r>
        <w:rPr>
          <w:rFonts w:hint="eastAsia" w:ascii="微软雅黑" w:hAnsi="微软雅黑" w:eastAsia="微软雅黑" w:cs="微软雅黑"/>
          <w:b w:val="0"/>
          <w:i w:val="0"/>
          <w:caps w:val="0"/>
          <w:color w:val="4D4D4C"/>
          <w:spacing w:val="0"/>
          <w:sz w:val="16"/>
          <w:szCs w:val="16"/>
        </w:rPr>
        <w:t>(</w:t>
      </w:r>
      <w:r>
        <w:rPr>
          <w:rFonts w:hint="eastAsia" w:ascii="微软雅黑" w:hAnsi="微软雅黑" w:eastAsia="微软雅黑" w:cs="微软雅黑"/>
          <w:b w:val="0"/>
          <w:i w:val="0"/>
          <w:caps w:val="0"/>
          <w:color w:val="8959A8"/>
          <w:spacing w:val="0"/>
          <w:sz w:val="16"/>
          <w:szCs w:val="16"/>
        </w:rPr>
        <w:t>int</w:t>
      </w:r>
      <w:r>
        <w:rPr>
          <w:rFonts w:hint="eastAsia" w:ascii="微软雅黑" w:hAnsi="微软雅黑" w:eastAsia="微软雅黑" w:cs="微软雅黑"/>
          <w:b w:val="0"/>
          <w:i w:val="0"/>
          <w:caps w:val="0"/>
          <w:color w:val="4D4D4C"/>
          <w:spacing w:val="0"/>
          <w:sz w:val="16"/>
          <w:szCs w:val="16"/>
        </w:rPr>
        <w:t xml:space="preserve"> i=</w:t>
      </w:r>
      <w:r>
        <w:rPr>
          <w:rFonts w:hint="eastAsia" w:ascii="微软雅黑" w:hAnsi="微软雅黑" w:eastAsia="微软雅黑" w:cs="微软雅黑"/>
          <w:b w:val="0"/>
          <w:i w:val="0"/>
          <w:caps w:val="0"/>
          <w:color w:val="F5871F"/>
          <w:spacing w:val="0"/>
          <w:sz w:val="16"/>
          <w:szCs w:val="16"/>
        </w:rPr>
        <w:t>2</w:t>
      </w:r>
      <w:r>
        <w:rPr>
          <w:rFonts w:hint="eastAsia" w:ascii="微软雅黑" w:hAnsi="微软雅黑" w:eastAsia="微软雅黑" w:cs="微软雅黑"/>
          <w:b w:val="0"/>
          <w:i w:val="0"/>
          <w:caps w:val="0"/>
          <w:color w:val="4D4D4C"/>
          <w:spacing w:val="0"/>
          <w:sz w:val="16"/>
          <w:szCs w:val="16"/>
        </w:rPr>
        <w:t>;i&lt;N;i++)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if</w:t>
      </w:r>
      <w:r>
        <w:rPr>
          <w:rFonts w:hint="eastAsia" w:ascii="微软雅黑" w:hAnsi="微软雅黑" w:eastAsia="微软雅黑" w:cs="微软雅黑"/>
          <w:b w:val="0"/>
          <w:i w:val="0"/>
          <w:caps w:val="0"/>
          <w:color w:val="4D4D4C"/>
          <w:spacing w:val="0"/>
          <w:sz w:val="16"/>
          <w:szCs w:val="16"/>
        </w:rPr>
        <w:t xml:space="preserve">(i &gt;= M) </w:t>
      </w:r>
      <w:r>
        <w:rPr>
          <w:rFonts w:hint="eastAsia" w:ascii="微软雅黑" w:hAnsi="微软雅黑" w:eastAsia="微软雅黑" w:cs="微软雅黑"/>
          <w:b w:val="0"/>
          <w:i w:val="0"/>
          <w:caps w:val="0"/>
          <w:color w:val="8959A8"/>
          <w:spacing w:val="0"/>
          <w:sz w:val="16"/>
          <w:szCs w:val="16"/>
        </w:rPr>
        <w:t>break</w:t>
      </w: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inv[i] = (M-M/i)*inv[M%i]%M;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9.组合数取模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ll fac[N]={</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},inv[N]={</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},f[N]={</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ll C(ll a,ll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if</w:t>
      </w:r>
      <w:r>
        <w:rPr>
          <w:rFonts w:hint="eastAsia" w:ascii="微软雅黑" w:hAnsi="微软雅黑" w:eastAsia="微软雅黑" w:cs="微软雅黑"/>
          <w:b w:val="0"/>
          <w:i w:val="0"/>
          <w:caps w:val="0"/>
          <w:color w:val="4D4D4C"/>
          <w:spacing w:val="0"/>
          <w:sz w:val="16"/>
          <w:szCs w:val="16"/>
        </w:rPr>
        <w:t>(b&gt;a)</w:t>
      </w:r>
      <w:r>
        <w:rPr>
          <w:rFonts w:hint="eastAsia" w:ascii="微软雅黑" w:hAnsi="微软雅黑" w:eastAsia="微软雅黑" w:cs="微软雅黑"/>
          <w:b w:val="0"/>
          <w:i w:val="0"/>
          <w:caps w:val="0"/>
          <w:color w:val="8959A8"/>
          <w:spacing w:val="0"/>
          <w:sz w:val="16"/>
          <w:szCs w:val="16"/>
        </w:rPr>
        <w:t>return</w:t>
      </w: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F5871F"/>
          <w:spacing w:val="0"/>
          <w:sz w:val="16"/>
          <w:szCs w:val="16"/>
        </w:rPr>
        <w:t>0</w:t>
      </w: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return</w:t>
      </w:r>
      <w:r>
        <w:rPr>
          <w:rFonts w:hint="eastAsia" w:ascii="微软雅黑" w:hAnsi="微软雅黑" w:eastAsia="微软雅黑" w:cs="微软雅黑"/>
          <w:b w:val="0"/>
          <w:i w:val="0"/>
          <w:caps w:val="0"/>
          <w:color w:val="4D4D4C"/>
          <w:spacing w:val="0"/>
          <w:sz w:val="16"/>
          <w:szCs w:val="16"/>
        </w:rPr>
        <w:t xml:space="preserve"> fac[a]*inv[b]%M*inv[a-b]%M;}</w:t>
      </w:r>
      <w:r>
        <w:rPr>
          <w:rFonts w:hint="eastAsia" w:ascii="微软雅黑" w:hAnsi="微软雅黑" w:eastAsia="微软雅黑" w:cs="微软雅黑"/>
          <w:b w:val="0"/>
          <w:i w:val="0"/>
          <w:caps w:val="0"/>
          <w:color w:val="8959A8"/>
          <w:spacing w:val="0"/>
          <w:sz w:val="16"/>
          <w:szCs w:val="16"/>
        </w:rPr>
        <w:t>void</w:t>
      </w:r>
      <w:r>
        <w:rPr>
          <w:rFonts w:hint="eastAsia" w:ascii="微软雅黑" w:hAnsi="微软雅黑" w:eastAsia="微软雅黑" w:cs="微软雅黑"/>
          <w:b w:val="0"/>
          <w:i w:val="0"/>
          <w:caps w:val="0"/>
          <w:color w:val="4D4D4C"/>
          <w:spacing w:val="0"/>
          <w:sz w:val="16"/>
          <w:szCs w:val="16"/>
        </w:rPr>
        <w:t xml:space="preserve"> init(){</w:t>
      </w:r>
      <w:r>
        <w:rPr>
          <w:rFonts w:hint="eastAsia" w:ascii="微软雅黑" w:hAnsi="微软雅黑" w:eastAsia="微软雅黑" w:cs="微软雅黑"/>
          <w:b w:val="0"/>
          <w:i w:val="0"/>
          <w:caps w:val="0"/>
          <w:color w:val="8E908C"/>
          <w:spacing w:val="0"/>
          <w:sz w:val="16"/>
          <w:szCs w:val="16"/>
        </w:rPr>
        <w:t>//快速计算阶乘的逆元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r>
        <w:rPr>
          <w:rFonts w:hint="eastAsia" w:ascii="微软雅黑" w:hAnsi="微软雅黑" w:eastAsia="微软雅黑" w:cs="微软雅黑"/>
          <w:b w:val="0"/>
          <w:i w:val="0"/>
          <w:caps w:val="0"/>
          <w:color w:val="8959A8"/>
          <w:spacing w:val="0"/>
          <w:sz w:val="16"/>
          <w:szCs w:val="16"/>
        </w:rPr>
        <w:t>for</w:t>
      </w:r>
      <w:r>
        <w:rPr>
          <w:rFonts w:hint="eastAsia" w:ascii="微软雅黑" w:hAnsi="微软雅黑" w:eastAsia="微软雅黑" w:cs="微软雅黑"/>
          <w:b w:val="0"/>
          <w:i w:val="0"/>
          <w:caps w:val="0"/>
          <w:color w:val="4D4D4C"/>
          <w:spacing w:val="0"/>
          <w:sz w:val="16"/>
          <w:szCs w:val="16"/>
        </w:rPr>
        <w:t>(</w:t>
      </w:r>
      <w:r>
        <w:rPr>
          <w:rFonts w:hint="eastAsia" w:ascii="微软雅黑" w:hAnsi="微软雅黑" w:eastAsia="微软雅黑" w:cs="微软雅黑"/>
          <w:b w:val="0"/>
          <w:i w:val="0"/>
          <w:caps w:val="0"/>
          <w:color w:val="8959A8"/>
          <w:spacing w:val="0"/>
          <w:sz w:val="16"/>
          <w:szCs w:val="16"/>
        </w:rPr>
        <w:t>int</w:t>
      </w:r>
      <w:r>
        <w:rPr>
          <w:rFonts w:hint="eastAsia" w:ascii="微软雅黑" w:hAnsi="微软雅黑" w:eastAsia="微软雅黑" w:cs="微软雅黑"/>
          <w:b w:val="0"/>
          <w:i w:val="0"/>
          <w:caps w:val="0"/>
          <w:color w:val="4D4D4C"/>
          <w:spacing w:val="0"/>
          <w:sz w:val="16"/>
          <w:szCs w:val="16"/>
        </w:rPr>
        <w:t xml:space="preserve"> i=</w:t>
      </w:r>
      <w:r>
        <w:rPr>
          <w:rFonts w:hint="eastAsia" w:ascii="微软雅黑" w:hAnsi="微软雅黑" w:eastAsia="微软雅黑" w:cs="微软雅黑"/>
          <w:b w:val="0"/>
          <w:i w:val="0"/>
          <w:caps w:val="0"/>
          <w:color w:val="F5871F"/>
          <w:spacing w:val="0"/>
          <w:sz w:val="16"/>
          <w:szCs w:val="16"/>
        </w:rPr>
        <w:t>2</w:t>
      </w:r>
      <w:r>
        <w:rPr>
          <w:rFonts w:hint="eastAsia" w:ascii="微软雅黑" w:hAnsi="微软雅黑" w:eastAsia="微软雅黑" w:cs="微软雅黑"/>
          <w:b w:val="0"/>
          <w:i w:val="0"/>
          <w:caps w:val="0"/>
          <w:color w:val="4D4D4C"/>
          <w:spacing w:val="0"/>
          <w:sz w:val="16"/>
          <w:szCs w:val="16"/>
        </w:rPr>
        <w:t>;i&lt;N;i++){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fac[i]=fac[i-</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]*i%M;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f[i]=(M-M/i)*f[M%i]%M;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inv[i]=inv[i-</w:t>
      </w:r>
      <w:r>
        <w:rPr>
          <w:rFonts w:hint="eastAsia" w:ascii="微软雅黑" w:hAnsi="微软雅黑" w:eastAsia="微软雅黑" w:cs="微软雅黑"/>
          <w:b w:val="0"/>
          <w:i w:val="0"/>
          <w:caps w:val="0"/>
          <w:color w:val="F5871F"/>
          <w:spacing w:val="0"/>
          <w:sz w:val="16"/>
          <w:szCs w:val="16"/>
        </w:rPr>
        <w:t>1</w:t>
      </w:r>
      <w:r>
        <w:rPr>
          <w:rFonts w:hint="eastAsia" w:ascii="微软雅黑" w:hAnsi="微软雅黑" w:eastAsia="微软雅黑" w:cs="微软雅黑"/>
          <w:b w:val="0"/>
          <w:i w:val="0"/>
          <w:caps w:val="0"/>
          <w:color w:val="4D4D4C"/>
          <w:spacing w:val="0"/>
          <w:sz w:val="16"/>
          <w:szCs w:val="16"/>
        </w:rPr>
        <w:t>]*f[i]%M;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求C（n,m）%mod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#include &lt;iostream&gt;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#include &lt;string.h&gt;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#include &lt;cmath&gt;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#define ll long long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using namespace std;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const int maxn=100002;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ll n,m,p;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ll fac[maxn];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void getfac(ll p)//预处理阶层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fac[0]=1;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for(int i=1;i&lt;=p;i++)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fac[i]=fac[i-1]*i%p;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ll power(ll a,ll n,ll p)//快速幂运算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ll ans=1;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while(n)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if(n&amp;1)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ans=ans*a%p;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a=a*a%p;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n/=2;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return 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ll lucas(ll n,ll m,ll 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ll ans=1;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while(n&amp;&amp;m)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ll a=n%p;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ll b=m%p;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if(a&lt;b) return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ans=(ans*fac[a]*power(fac[b]*fac[a-b]%p,p-2,p))%p;//  fac[b]*fac[a-b]后面别忘了%p，否则WA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n/=p;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return 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main()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int t;cin&gt;&gt;t;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while(t--)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cin&gt;&gt;n&gt;&gt;m&gt;&gt;p;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getfac(p);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cout&lt;&lt;lucas(n+m,m,p)&lt;&lt;endl;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return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bookmarkStart w:id="4" w:name="_GoBack"/>
      <w:bookmarkEnd w:id="4"/>
      <w:r>
        <w:rPr>
          <w:rFonts w:hint="eastAsia" w:ascii="微软雅黑" w:hAnsi="微软雅黑" w:eastAsia="微软雅黑" w:cs="微软雅黑"/>
          <w:b w:val="0"/>
          <w:i w:val="0"/>
          <w:caps w:val="0"/>
          <w:color w:val="000000"/>
          <w:spacing w:val="0"/>
          <w:sz w:val="16"/>
          <w:szCs w:val="16"/>
        </w:rPr>
        <w:t>Fibonacci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//#include&lt;bits/stdc++.h&gt;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#include &lt;iostream&gt;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#include &lt;cstring&gt;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#include &lt;cstdio&gt;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using namespace std;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typedef long long 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const int MOD=10000;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struct 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ll a[2][2];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mat mat_mul(mat x,mat 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mat 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memset(res.a,0,sizeof(res.a));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for(int i=0;i&lt;2;i++){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for(int j=0;j&lt;2;j++){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for(int k=0;k&lt;2;k++){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res.a[i][j]=(res.a[i][j]+x.a[i][k]*y.a[k][j])%MOD;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return 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void mat_pow(int 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mat c,res;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c.a[0][0]=c.a[0][1]=c.a[1][0]=1;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c.a[1][1]=0;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memset(res.a,0,sizeof(res.a));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for(int i=0;i&lt;2;i++){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res.a[i][i]=1;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while(n){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if(n&amp;1){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res=mat_mul(res,c);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n=n/2;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c=mat_mul(c,c);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printf("%I64d\n",res.a[0][1]);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int main(){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int 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while(~scanf("%d",&amp;n)){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if(n==-1)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mat_pow(n);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return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w:t>
      </w:r>
    </w:p>
    <w:p>
      <w:pPr>
        <w:keepNext w:val="0"/>
        <w:keepLines w:val="0"/>
        <w:widowControl/>
        <w:suppressLineNumbers w:val="0"/>
        <w:pBdr>
          <w:top w:val="none" w:color="auto" w:sz="0" w:space="0"/>
          <w:left w:val="none" w:color="auto" w:sz="0" w:space="0"/>
          <w:bottom w:val="none" w:color="auto" w:sz="0" w:space="0"/>
          <w:right w:val="none" w:color="auto" w:sz="0" w:space="0"/>
        </w:pBdr>
        <w:ind w:left="72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kern w:val="0"/>
          <w:sz w:val="16"/>
          <w:szCs w:val="16"/>
          <w:lang w:val="en-US" w:eastAsia="zh-CN" w:bidi="ar"/>
        </w:rPr>
        <w:t>Lele now is thinking about a simple function f(x). </w:t>
      </w:r>
      <w:r>
        <w:rPr>
          <w:rFonts w:hint="eastAsia" w:ascii="微软雅黑" w:hAnsi="微软雅黑" w:eastAsia="微软雅黑" w:cs="微软雅黑"/>
          <w:b w:val="0"/>
          <w:i w:val="0"/>
          <w:caps w:val="0"/>
          <w:color w:val="000000"/>
          <w:spacing w:val="0"/>
          <w:kern w:val="0"/>
          <w:sz w:val="16"/>
          <w:szCs w:val="16"/>
          <w:lang w:val="en-US" w:eastAsia="zh-CN" w:bidi="ar"/>
        </w:rPr>
        <w:br w:type="textWrapping"/>
      </w:r>
      <w:r>
        <w:rPr>
          <w:rFonts w:hint="eastAsia" w:ascii="微软雅黑" w:hAnsi="微软雅黑" w:eastAsia="微软雅黑" w:cs="微软雅黑"/>
          <w:b w:val="0"/>
          <w:i w:val="0"/>
          <w:caps w:val="0"/>
          <w:color w:val="000000"/>
          <w:spacing w:val="0"/>
          <w:kern w:val="0"/>
          <w:sz w:val="16"/>
          <w:szCs w:val="16"/>
          <w:lang w:val="en-US" w:eastAsia="zh-CN" w:bidi="ar"/>
        </w:rPr>
        <w:br w:type="textWrapping"/>
      </w:r>
      <w:r>
        <w:rPr>
          <w:rFonts w:hint="eastAsia" w:ascii="微软雅黑" w:hAnsi="微软雅黑" w:eastAsia="微软雅黑" w:cs="微软雅黑"/>
          <w:b w:val="0"/>
          <w:i w:val="0"/>
          <w:caps w:val="0"/>
          <w:color w:val="000000"/>
          <w:spacing w:val="0"/>
          <w:kern w:val="0"/>
          <w:sz w:val="16"/>
          <w:szCs w:val="16"/>
          <w:lang w:val="en-US" w:eastAsia="zh-CN" w:bidi="ar"/>
        </w:rPr>
        <w:t>If x &lt; 10 f(x) = x. </w:t>
      </w:r>
      <w:r>
        <w:rPr>
          <w:rFonts w:hint="eastAsia" w:ascii="微软雅黑" w:hAnsi="微软雅黑" w:eastAsia="微软雅黑" w:cs="微软雅黑"/>
          <w:b w:val="0"/>
          <w:i w:val="0"/>
          <w:caps w:val="0"/>
          <w:color w:val="000000"/>
          <w:spacing w:val="0"/>
          <w:kern w:val="0"/>
          <w:sz w:val="16"/>
          <w:szCs w:val="16"/>
          <w:lang w:val="en-US" w:eastAsia="zh-CN" w:bidi="ar"/>
        </w:rPr>
        <w:br w:type="textWrapping"/>
      </w:r>
      <w:r>
        <w:rPr>
          <w:rFonts w:hint="eastAsia" w:ascii="微软雅黑" w:hAnsi="微软雅黑" w:eastAsia="微软雅黑" w:cs="微软雅黑"/>
          <w:b w:val="0"/>
          <w:i w:val="0"/>
          <w:caps w:val="0"/>
          <w:color w:val="000000"/>
          <w:spacing w:val="0"/>
          <w:kern w:val="0"/>
          <w:sz w:val="16"/>
          <w:szCs w:val="16"/>
          <w:lang w:val="en-US" w:eastAsia="zh-CN" w:bidi="ar"/>
        </w:rPr>
        <w:t>If x &gt;= 10 f(x) = a0 * f(x-1) + a1 * f(x-2) + a2 * f(x-3) + …… + a9 * f(x-10); </w:t>
      </w:r>
      <w:r>
        <w:rPr>
          <w:rFonts w:hint="eastAsia" w:ascii="微软雅黑" w:hAnsi="微软雅黑" w:eastAsia="微软雅黑" w:cs="微软雅黑"/>
          <w:b w:val="0"/>
          <w:i w:val="0"/>
          <w:caps w:val="0"/>
          <w:color w:val="000000"/>
          <w:spacing w:val="0"/>
          <w:kern w:val="0"/>
          <w:sz w:val="16"/>
          <w:szCs w:val="16"/>
          <w:lang w:val="en-US" w:eastAsia="zh-CN" w:bidi="ar"/>
        </w:rPr>
        <w:br w:type="textWrapping"/>
      </w:r>
      <w:r>
        <w:rPr>
          <w:rFonts w:hint="eastAsia" w:ascii="微软雅黑" w:hAnsi="微软雅黑" w:eastAsia="微软雅黑" w:cs="微软雅黑"/>
          <w:b w:val="0"/>
          <w:i w:val="0"/>
          <w:caps w:val="0"/>
          <w:color w:val="000000"/>
          <w:spacing w:val="0"/>
          <w:kern w:val="0"/>
          <w:sz w:val="16"/>
          <w:szCs w:val="16"/>
          <w:lang w:val="en-US" w:eastAsia="zh-CN" w:bidi="ar"/>
        </w:rPr>
        <w:t>And ai(0&lt;=i&lt;=9) can only be 0 or 1 . </w:t>
      </w:r>
      <w:r>
        <w:rPr>
          <w:rFonts w:hint="eastAsia" w:ascii="微软雅黑" w:hAnsi="微软雅黑" w:eastAsia="微软雅黑" w:cs="微软雅黑"/>
          <w:b w:val="0"/>
          <w:i w:val="0"/>
          <w:caps w:val="0"/>
          <w:color w:val="000000"/>
          <w:spacing w:val="0"/>
          <w:kern w:val="0"/>
          <w:sz w:val="16"/>
          <w:szCs w:val="16"/>
          <w:lang w:val="en-US" w:eastAsia="zh-CN" w:bidi="ar"/>
        </w:rPr>
        <w:br w:type="textWrapping"/>
      </w:r>
      <w:r>
        <w:rPr>
          <w:rFonts w:hint="eastAsia" w:ascii="微软雅黑" w:hAnsi="微软雅黑" w:eastAsia="微软雅黑" w:cs="微软雅黑"/>
          <w:b w:val="0"/>
          <w:i w:val="0"/>
          <w:caps w:val="0"/>
          <w:color w:val="000000"/>
          <w:spacing w:val="0"/>
          <w:kern w:val="0"/>
          <w:sz w:val="16"/>
          <w:szCs w:val="16"/>
          <w:lang w:val="en-US" w:eastAsia="zh-CN" w:bidi="ar"/>
        </w:rPr>
        <w:br w:type="textWrapping"/>
      </w:r>
      <w:r>
        <w:rPr>
          <w:rFonts w:hint="eastAsia" w:ascii="微软雅黑" w:hAnsi="微软雅黑" w:eastAsia="微软雅黑" w:cs="微软雅黑"/>
          <w:b w:val="0"/>
          <w:i w:val="0"/>
          <w:caps w:val="0"/>
          <w:color w:val="000000"/>
          <w:spacing w:val="0"/>
          <w:kern w:val="0"/>
          <w:sz w:val="16"/>
          <w:szCs w:val="16"/>
          <w:lang w:val="en-US" w:eastAsia="zh-CN" w:bidi="ar"/>
        </w:rPr>
        <w:t>Now, I will give a0 ~ a9 and two positive integers k and m ,and could you help Lele to caculate f(k)%m. </w:t>
      </w:r>
    </w:p>
    <w:p>
      <w:pPr>
        <w:keepNext w:val="0"/>
        <w:keepLines w:val="0"/>
        <w:widowControl/>
        <w:suppressLineNumbers w:val="0"/>
        <w:pBdr>
          <w:left w:val="none" w:color="auto" w:sz="0" w:space="0"/>
        </w:pBdr>
        <w:spacing w:before="300" w:beforeAutospacing="0"/>
        <w:ind w:left="0" w:firstLine="0"/>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rPr>
        <w:t>Input</w:t>
      </w:r>
    </w:p>
    <w:p>
      <w:pPr>
        <w:keepNext w:val="0"/>
        <w:keepLines w:val="0"/>
        <w:widowControl/>
        <w:suppressLineNumbers w:val="0"/>
        <w:pBdr>
          <w:top w:val="none" w:color="auto" w:sz="0" w:space="0"/>
          <w:left w:val="none" w:color="auto" w:sz="0" w:space="0"/>
          <w:bottom w:val="none" w:color="auto" w:sz="0" w:space="0"/>
          <w:right w:val="none" w:color="auto" w:sz="0" w:space="0"/>
        </w:pBdr>
        <w:ind w:left="720" w:firstLine="0"/>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The problem contains mutiple test cases.Please process to the end of file. </w:t>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t>In each case, there will be two lines. </w:t>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t>In the first line , there are two positive integers k and m. ( k&lt;2*10^9 , m &lt; 10^5 )</w:t>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t>In the second line , there are ten integers represent a0 ~ a9. </w:t>
      </w:r>
    </w:p>
    <w:p>
      <w:pPr>
        <w:keepNext w:val="0"/>
        <w:keepLines w:val="0"/>
        <w:widowControl/>
        <w:suppressLineNumbers w:val="0"/>
        <w:pBdr>
          <w:left w:val="none" w:color="auto" w:sz="0" w:space="0"/>
        </w:pBdr>
        <w:spacing w:before="300" w:beforeAutospacing="0"/>
        <w:ind w:left="0" w:firstLine="0"/>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rPr>
        <w:t>Output</w:t>
      </w:r>
    </w:p>
    <w:p>
      <w:pPr>
        <w:keepNext w:val="0"/>
        <w:keepLines w:val="0"/>
        <w:widowControl/>
        <w:suppressLineNumbers w:val="0"/>
        <w:pBdr>
          <w:top w:val="none" w:color="auto" w:sz="0" w:space="0"/>
          <w:left w:val="none" w:color="auto" w:sz="0" w:space="0"/>
          <w:bottom w:val="none" w:color="auto" w:sz="0" w:space="0"/>
          <w:right w:val="none" w:color="auto" w:sz="0" w:space="0"/>
        </w:pBdr>
        <w:ind w:left="720" w:firstLine="0"/>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For each case, output f(k) % m in one line.</w:t>
      </w:r>
    </w:p>
    <w:p>
      <w:pPr>
        <w:keepNext w:val="0"/>
        <w:keepLines w:val="0"/>
        <w:widowControl/>
        <w:suppressLineNumbers w:val="0"/>
        <w:pBdr>
          <w:left w:val="none" w:color="auto" w:sz="0" w:space="0"/>
        </w:pBdr>
        <w:spacing w:before="300" w:beforeAutospacing="0"/>
        <w:ind w:left="0" w:firstLine="0"/>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rPr>
        <w:t>Sample Input</w:t>
      </w:r>
    </w:p>
    <w:p>
      <w:pPr>
        <w:pStyle w:val="6"/>
        <w:keepNext w:val="0"/>
        <w:keepLines w:val="0"/>
        <w:widowControl/>
        <w:suppressLineNumbers w:val="0"/>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10 9999</w:t>
      </w:r>
    </w:p>
    <w:p>
      <w:pPr>
        <w:pStyle w:val="6"/>
        <w:keepNext w:val="0"/>
        <w:keepLines w:val="0"/>
        <w:widowControl/>
        <w:suppressLineNumbers w:val="0"/>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1 1 1 1 1 1 1 1 1 1</w:t>
      </w:r>
    </w:p>
    <w:p>
      <w:pPr>
        <w:pStyle w:val="6"/>
        <w:keepNext w:val="0"/>
        <w:keepLines w:val="0"/>
        <w:widowControl/>
        <w:suppressLineNumbers w:val="0"/>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20 500</w:t>
      </w:r>
    </w:p>
    <w:p>
      <w:pPr>
        <w:pStyle w:val="6"/>
        <w:keepNext w:val="0"/>
        <w:keepLines w:val="0"/>
        <w:widowControl/>
        <w:suppressLineNumbers w:val="0"/>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rPr>
        <w:t>1 0 1 0 1 0 1 0 1 0</w:t>
      </w:r>
    </w:p>
    <w:p>
      <w:pPr>
        <w:keepNext w:val="0"/>
        <w:keepLines w:val="0"/>
        <w:widowControl/>
        <w:suppressLineNumbers w:val="0"/>
        <w:pBdr>
          <w:left w:val="none" w:color="auto" w:sz="0" w:space="0"/>
        </w:pBdr>
        <w:spacing w:before="300" w:beforeAutospacing="0"/>
        <w:ind w:left="0" w:firstLine="0"/>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rPr>
        <w:t>Sample Output</w:t>
      </w:r>
    </w:p>
    <w:p>
      <w:pPr>
        <w:pStyle w:val="6"/>
        <w:keepNext w:val="0"/>
        <w:keepLines w:val="0"/>
        <w:widowControl/>
        <w:suppressLineNumbers w:val="0"/>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45</w:t>
      </w:r>
    </w:p>
    <w:p>
      <w:pPr>
        <w:pStyle w:val="6"/>
        <w:keepNext w:val="0"/>
        <w:keepLines w:val="0"/>
        <w:widowControl/>
        <w:suppressLineNumbers w:val="0"/>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rPr>
        <w:t>104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drawing>
          <wp:inline distT="0" distB="0" distL="114300" distR="114300">
            <wp:extent cx="4086225" cy="2286000"/>
            <wp:effectExtent l="0" t="0" r="9525"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4086225" cy="22860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#include&lt;iostream&gt;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#include&lt;string.h&gt;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#include&lt;algorithm&gt;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#include&lt;cstdio&gt;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#define ll long long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using namespace std;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struct 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ll a[10][10];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ll k,m;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int aa[10];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int f[10];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void init(){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for(int i=0;i&lt;10;i++){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f[i]=i;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mat mat_mul(mat x,mat 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mat 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memset(res.a,0,sizeof(res.a));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for(int i=0;i&lt;10;i++){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for(int j=0;j&lt;10;j++){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for(int k=0;k&lt;10;k++){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res.a[i][j]=(res.a[i][j]+x.a[i][k]*y.a[k][j])%m;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res.a[i][j]=res.a[i][j]%m;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return 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void mat_pow(ll 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mat c,res;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memset(c.a,0,sizeof(c.a));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for(int i=0;i&lt;10;i++){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c.a[0][i]=aa[i];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for(int i=0;i&lt;9;i++){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c.a[1+i][0+i]=1;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memset(res.a,0,sizeof(res.a));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for(int i=0;i&lt;10;i++)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res.a[i][i]=1;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while(n){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if(n&amp;1) res=mat_mul(res,c);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c=mat_mul(c,c);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n=n&gt;&gt;1;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ll ans=0;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for(int i=0;i&lt;10;i++){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ans=ans+(res.a[0][i]*f[9-i])%m;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printf("%I64d\n",ans%m);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int main()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while(~scanf("%lld %lld",&amp;k,&amp;m)){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init();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for(int i=0;i&lt;10;i++){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scanf("%d",&amp;aa[i]);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if(k&lt;10){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printf("%lld\n",f[k]%m);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mat_pow(k-9);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 xml:space="preserve">      return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r>
        <w:rPr>
          <w:rFonts w:hint="eastAsia" w:ascii="微软雅黑" w:hAnsi="微软雅黑" w:eastAsia="微软雅黑" w:cs="微软雅黑"/>
          <w:b w:val="0"/>
          <w:i w:val="0"/>
          <w:caps w:val="0"/>
          <w:color w:val="4D4D4C"/>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10.青蛙的约会</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#include &lt;iostream&gt;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#define dnt long long</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dnt x,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dnt a, b, m, n, 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dnt Exgcd( dnt a, dnt b, dnt &amp;x, dnt &amp;y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if ( b == 0 )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x =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y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return 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dnt d =  Exgcd(b, a%b, x, y), temp = 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x =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y = temp-a/b*y;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return 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dnt solv( dnt a, dnt b, dnt c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dnt d = Exgcd(a, b, x,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if ( c % d ) return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x = x * c / 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y = y * c / 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x = (x % b + b) % 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return 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main()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cin &gt;&gt; a &gt;&gt; b &gt;&gt; m &gt;&gt; n &gt;&gt; 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if ( solv(n-m, L, a-b) != -1 )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cout &lt;&lt; solv(n-m, L, a-b) &lt;&lt; endl;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else cout &lt;&lt; "Impossible" &lt;&lt; endl;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/*我们转换一下方程：</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x - y = (n - m) * t + L * 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所以它是形如ax+by=c这种形式，我们直接用欧几里得求出一组解输出最小正解就好了。*/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深度优先遍历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递归实现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（1）访问顶点v；visited[v]=1；//算法执行前visited[n]=0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（2）w=顶点v的第一个邻接点；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（3）while（w存在）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if（w未被访问）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从顶点w出发递归执行该算法； </w:t>
      </w:r>
      <w:r>
        <w:rPr>
          <w:rFonts w:hint="eastAsia" w:ascii="微软雅黑" w:hAnsi="微软雅黑" w:eastAsia="微软雅黑" w:cs="微软雅黑"/>
          <w:b w:val="0"/>
          <w:i w:val="0"/>
          <w:caps w:val="0"/>
          <w:color w:val="333333"/>
          <w:spacing w:val="0"/>
          <w:sz w:val="16"/>
          <w:szCs w:val="16"/>
          <w:shd w:val="clear" w:fill="FFFFFF"/>
        </w:rPr>
        <w:br w:type="textWrapping"/>
      </w:r>
      <w:r>
        <w:rPr>
          <w:rFonts w:hint="eastAsia" w:ascii="微软雅黑" w:hAnsi="微软雅黑" w:eastAsia="微软雅黑" w:cs="微软雅黑"/>
          <w:b w:val="0"/>
          <w:i w:val="0"/>
          <w:caps w:val="0"/>
          <w:color w:val="333333"/>
          <w:spacing w:val="0"/>
          <w:sz w:val="16"/>
          <w:szCs w:val="16"/>
          <w:shd w:val="clear" w:fill="FFFFFF"/>
        </w:rPr>
        <w:t>           w=顶点v的下一个邻接点；</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Style w:val="9"/>
          <w:rFonts w:hint="eastAsia" w:ascii="微软雅黑" w:hAnsi="微软雅黑" w:eastAsia="微软雅黑" w:cs="微软雅黑"/>
          <w:i w:val="0"/>
          <w:caps w:val="0"/>
          <w:color w:val="333333"/>
          <w:spacing w:val="0"/>
          <w:sz w:val="16"/>
          <w:szCs w:val="16"/>
          <w:shd w:val="clear" w:fill="FFFFFF"/>
          <w:lang w:val="en-US" w:eastAsia="zh-CN"/>
        </w:rPr>
      </w:pPr>
      <w:r>
        <w:rPr>
          <w:rStyle w:val="9"/>
          <w:rFonts w:hint="eastAsia" w:ascii="微软雅黑" w:hAnsi="微软雅黑" w:eastAsia="微软雅黑" w:cs="微软雅黑"/>
          <w:i w:val="0"/>
          <w:caps w:val="0"/>
          <w:color w:val="333333"/>
          <w:spacing w:val="0"/>
          <w:sz w:val="16"/>
          <w:szCs w:val="16"/>
          <w:shd w:val="clear" w:fill="FFFFFF"/>
        </w:rPr>
        <w:t>广度优先遍历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（1）初始化队列Q；visited[n]=0；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（2）访问顶点v；visited[v]=1；顶点v入队列Q；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（3） while（队列Q非空）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v=队列Q的对头元素出队；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w=顶点v的第一个邻接点；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while（w存在）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如果w未访问，则访问顶点w；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visited[w]=1；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顶点w入队列Q；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w=顶点v的下一个邻接点。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i w:val="0"/>
          <w:caps w:val="0"/>
          <w:color w:val="333333"/>
          <w:spacing w:val="0"/>
          <w:sz w:val="16"/>
          <w:szCs w:val="16"/>
        </w:rPr>
        <w:t>HDU2717:Catch That Cow(BFS)</w:t>
      </w:r>
    </w:p>
    <w:p>
      <w:pPr>
        <w:keepNext w:val="0"/>
        <w:keepLines w:val="0"/>
        <w:widowControl/>
        <w:suppressLineNumbers w:val="0"/>
        <w:pBdr>
          <w:top w:val="none" w:color="auto" w:sz="0" w:space="0"/>
          <w:left w:val="none" w:color="auto" w:sz="0" w:space="0"/>
          <w:bottom w:val="single" w:color="E3E3E3" w:sz="6"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858585"/>
          <w:spacing w:val="0"/>
          <w:sz w:val="16"/>
          <w:szCs w:val="16"/>
        </w:rPr>
      </w:pPr>
      <w:r>
        <w:rPr>
          <w:rFonts w:hint="eastAsia" w:ascii="微软雅黑" w:hAnsi="微软雅黑" w:eastAsia="微软雅黑" w:cs="微软雅黑"/>
          <w:i w:val="0"/>
          <w:caps w:val="0"/>
          <w:color w:val="858585"/>
          <w:spacing w:val="0"/>
          <w:kern w:val="0"/>
          <w:sz w:val="16"/>
          <w:szCs w:val="16"/>
          <w:lang w:val="en-US" w:eastAsia="zh-CN" w:bidi="ar"/>
        </w:rPr>
        <w:t>2013年06月03日 21:54:16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858585"/>
          <w:spacing w:val="0"/>
          <w:sz w:val="16"/>
          <w:szCs w:val="16"/>
        </w:rPr>
      </w:pPr>
      <w:r>
        <w:rPr>
          <w:rFonts w:hint="eastAsia" w:ascii="微软雅黑" w:hAnsi="微软雅黑" w:eastAsia="微软雅黑" w:cs="微软雅黑"/>
          <w:i w:val="0"/>
          <w:caps w:val="0"/>
          <w:color w:val="858585"/>
          <w:spacing w:val="0"/>
          <w:kern w:val="0"/>
          <w:sz w:val="16"/>
          <w:szCs w:val="16"/>
          <w:lang w:val="en-US" w:eastAsia="zh-CN" w:bidi="ar"/>
        </w:rPr>
        <w:t>阅读数：8043</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Farmer John has been informed of the location of a fugitive cow and wants to catch her immediately. He starts at a point N (0 ≤ N ≤ 100,000) on a number line and the cow is at a point K (0 ≤ K ≤ 100,000) on the same number line. Farmer John has two modes of transportation: walking and teleporting.</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 Walking: FJ can move from any point X to the points X - 1 or X + 1 in a single minute</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 Teleporting: FJ can move from any point X to the point 2 × X in a single minute.</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If the cow, unaware of its pursuit, does not move at all, how long does it take for Farmer John to retrieve it?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Line 1: Two space-separated integers: N and K</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 </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Line 1: The least amount of time, in minutes, it takes for Farmer John to catch the fugitive cow.</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 </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Sample Input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5 17</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 </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Sample Output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4</w:t>
      </w:r>
    </w:p>
    <w:p>
      <w:pPr>
        <w:keepNext w:val="0"/>
        <w:keepLines w:val="0"/>
        <w:widowControl/>
        <w:suppressLineNumbers w:val="0"/>
        <w:pBdr>
          <w:top w:val="dashed" w:color="B7CBFF" w:sz="6" w:space="0"/>
          <w:left w:val="dashed" w:color="B7CBFF" w:sz="6" w:space="0"/>
          <w:bottom w:val="dashed" w:color="B7CBFF" w:sz="6" w:space="0"/>
          <w:right w:val="dashed" w:color="B7CBFF" w:sz="6" w:space="0"/>
        </w:pBdr>
        <w:shd w:val="clear" w:fill="F4FBFF"/>
        <w:wordWrap w:val="0"/>
        <w:spacing w:before="0" w:beforeAutospacing="0" w:after="0" w:afterAutospacing="0"/>
        <w:ind w:left="0" w:right="0"/>
        <w:jc w:val="left"/>
        <w:rPr>
          <w:rFonts w:hint="eastAsia" w:ascii="微软雅黑" w:hAnsi="微软雅黑" w:eastAsia="微软雅黑" w:cs="微软雅黑"/>
          <w:b/>
          <w:color w:val="7CA9ED"/>
          <w:sz w:val="16"/>
          <w:szCs w:val="16"/>
        </w:rPr>
      </w:pPr>
      <w:r>
        <w:rPr>
          <w:rStyle w:val="10"/>
          <w:rFonts w:hint="eastAsia" w:ascii="微软雅黑" w:hAnsi="微软雅黑" w:eastAsia="微软雅黑" w:cs="微软雅黑"/>
          <w:b/>
          <w:i/>
          <w:color w:val="7CA9ED"/>
          <w:kern w:val="0"/>
          <w:sz w:val="16"/>
          <w:szCs w:val="16"/>
          <w:shd w:val="clear" w:fill="F4FBFF"/>
          <w:lang w:val="en-US" w:eastAsia="zh-CN" w:bidi="ar"/>
        </w:rPr>
        <w:t>Hint</w:t>
      </w:r>
    </w:p>
    <w:p>
      <w:pPr>
        <w:keepNext w:val="0"/>
        <w:keepLines w:val="0"/>
        <w:widowControl/>
        <w:suppressLineNumbers w:val="0"/>
        <w:pBdr>
          <w:top w:val="dashed" w:color="B7CBFF" w:sz="6" w:space="0"/>
          <w:left w:val="dashed" w:color="B7CBFF" w:sz="6" w:space="0"/>
          <w:bottom w:val="dashed" w:color="B7CBFF" w:sz="6" w:space="0"/>
          <w:right w:val="dashed" w:color="B7CBFF" w:sz="6" w:space="0"/>
        </w:pBdr>
        <w:shd w:val="clear" w:fill="F4FBFF"/>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shd w:val="clear" w:fill="F4FBFF"/>
          <w:lang w:val="en-US" w:eastAsia="zh-CN" w:bidi="ar"/>
        </w:rPr>
        <w:t>The fastest way for Farmer John to reach the fugitive cow is to move along the following path: 5-10-9-18-17, which takes 4 minutes.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#include &lt;stdio.h&gt;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#include &lt;string.h&gt;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#include &lt;queue&gt;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const int N = 1000000;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int map[N+10];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int n,k;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struct node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int x,step;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int check(int 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if(x&lt;0 || x&gt;=N || map[x])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return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int bfs(int 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int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queue&lt;node&gt; 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node a,next;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a.x = 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a.step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map[x]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Q.push(a);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while(!Q.empty())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a = Q.front();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Q.pop();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if(a.x == 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return a.step;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next =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//每次都将三种状况加入队列之中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next.x = a.x+1;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if(check(next.x))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next.step = a.step+1;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map[next.x]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Q.push(next);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next.x = a.x-1;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if(check(next.x))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next.step = a.step+1;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map[next.x]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Q.push(next);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next.x = a.x*2;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if(check(next.x))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next.step = a.step+1;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map[next.x]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Q.push(next);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return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int 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while(~scanf("%d%d",&amp;n,&amp;k))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memset(map,0,sizeof(map));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ans = bfs(n);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printf("%d\n",ans);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6"/>
          <w:szCs w:val="16"/>
          <w:shd w:val="clear" w:fill="FFFFFF"/>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Style w:val="9"/>
          <w:rFonts w:hint="eastAsia" w:ascii="微软雅黑" w:hAnsi="微软雅黑" w:eastAsia="微软雅黑" w:cs="微软雅黑"/>
          <w:i w:val="0"/>
          <w:caps w:val="0"/>
          <w:color w:val="333333"/>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right="0" w:rightChars="0"/>
        <w:jc w:val="left"/>
        <w:rPr>
          <w:rFonts w:hint="eastAsia" w:ascii="微软雅黑" w:hAnsi="微软雅黑" w:eastAsia="微软雅黑" w:cs="微软雅黑"/>
          <w:b w:val="0"/>
          <w:i w:val="0"/>
          <w:caps w:val="0"/>
          <w:color w:val="333333"/>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right="0" w:rightChars="0"/>
        <w:jc w:val="left"/>
        <w:rPr>
          <w:rFonts w:hint="eastAsia" w:ascii="微软雅黑" w:hAnsi="微软雅黑" w:eastAsia="微软雅黑" w:cs="微软雅黑"/>
          <w:b w:val="0"/>
          <w:i w:val="0"/>
          <w:caps w:val="0"/>
          <w:color w:val="333333"/>
          <w:spacing w:val="0"/>
          <w:sz w:val="16"/>
          <w:szCs w:val="16"/>
          <w:shd w:val="clear" w:fill="FFFFFF"/>
          <w:lang w:val="en-US" w:eastAsia="zh-CN"/>
        </w:rPr>
      </w:pPr>
      <w:r>
        <w:rPr>
          <w:rFonts w:hint="eastAsia" w:ascii="微软雅黑" w:hAnsi="微软雅黑" w:eastAsia="微软雅黑" w:cs="微软雅黑"/>
          <w:b w:val="0"/>
          <w:i w:val="0"/>
          <w:caps w:val="0"/>
          <w:color w:val="333333"/>
          <w:spacing w:val="0"/>
          <w:sz w:val="16"/>
          <w:szCs w:val="16"/>
          <w:shd w:val="clear" w:fill="FFFFFF"/>
          <w:lang w:val="en-US" w:eastAsia="zh-CN"/>
        </w:rPr>
        <w:t>大数相加</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bookmarkStart w:id="0" w:name="OLE_LINK1"/>
      <w:r>
        <w:rPr>
          <w:rFonts w:hint="eastAsia" w:ascii="微软雅黑" w:hAnsi="微软雅黑" w:eastAsia="微软雅黑" w:cs="微软雅黑"/>
          <w:b w:val="0"/>
          <w:i w:val="0"/>
          <w:caps w:val="0"/>
          <w:color w:val="323E32"/>
          <w:spacing w:val="0"/>
          <w:sz w:val="16"/>
          <w:szCs w:val="16"/>
          <w:shd w:val="clear" w:fill="9CAEC1"/>
        </w:rPr>
        <w:t>#include&lt;stdio.h&gt;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#include&lt;string.h&gt;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int n,i,len1,len2,j,k,pi,t,flag;</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char str1[1010],str2[1010];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scanf("%d",&amp;n);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for(i=1;i&lt;=n;i++)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int a[1200]={0};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flag=0;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printf("Case %d:\n",i);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scanf("%s%s",str1,str2);//以字符串形式读入</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len1=strlen(str1);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len2=strlen(str2);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printf("%s + %s = ",str1,str2);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j=len1-1;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k=len2-1;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pi=0;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while(j&gt;=0&amp;&amp;k&gt;=0)//开始相加</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if(a[pi]+(str1[j]-'0')+(str2[k]-'0')&gt;=10)//相加后大于10的</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a[pi]=a[pi]+(str1[j]-'0')+(str2[k]-'0')-10;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a[pi+1]++;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else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a[pi]=a[pi]+(str1[j]-'0')+(str2[k]-'0');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pi++;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if(j&gt;=0)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for(t=j;t&gt;=0;t--)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a[pi]=a[pi]+(str1[t]-'0');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pi++;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else if(k&gt;=0)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for(t=k;t&gt;=0;t--)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a[pi]=a[pi]+str2[t]-'0';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pi++;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else if(a[pi]!=0)//对于位数相同2个数加后最高位大于10的</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pi++;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for(t=pi-1;t&gt;=0;t--)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if(a[t]==0&amp;&amp;flag==0)//处理一次啊前导0，估计属于无用的一步</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continue;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else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flag=1;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printf("%d",a[t]);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printf("\n");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if(i!=n)//对于2组之间加空行的情况</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printf("\n");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 xml:space="preserve">    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23E32"/>
          <w:spacing w:val="0"/>
          <w:sz w:val="16"/>
          <w:szCs w:val="16"/>
          <w:shd w:val="clear" w:fill="9CAEC1"/>
        </w:rPr>
      </w:pPr>
      <w:r>
        <w:rPr>
          <w:rFonts w:hint="eastAsia" w:ascii="微软雅黑" w:hAnsi="微软雅黑" w:eastAsia="微软雅黑" w:cs="微软雅黑"/>
          <w:b w:val="0"/>
          <w:i w:val="0"/>
          <w:caps w:val="0"/>
          <w:color w:val="323E32"/>
          <w:spacing w:val="0"/>
          <w:sz w:val="16"/>
          <w:szCs w:val="16"/>
          <w:shd w:val="clear" w:fill="9CAEC1"/>
        </w:rPr>
        <w:t>}</w:t>
      </w:r>
      <w:bookmarkEnd w:id="0"/>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最短路</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#include&lt;bits/stdc++.h&gt;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#define INF 0x3f3f3f3f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#define MST(a,b) memset(a,b,sizeof(a))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const int maxn=1e3+7;</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n,m;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dis[maxn],maz[maxn][maxn];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bool vis[maxn];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void init()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MST(dis,INF),MST(maz,INF),MST(vis,false);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dijkstra(int st,int 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for(int i=1;i&lt;=n;i++)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dis[i]=maz[st][i];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dis[st]=0,vis[st]=true;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int t,pos;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for(int i=1;i&lt;=n;i++){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t=INF;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for(int j=1;j&lt;=n;j++)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if(!vis[j]&amp;&amp;dis[j]&lt;t){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pos=j;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t=dis[j];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vis[pos]=true;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for(int j=1;j&lt;=n;j++)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if(!vis[j]&amp;&amp;dis[j]&gt;dis[pos]+maz[pos][j])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dis[j]=min(dis[j],dis[pos]+maz[pos][j]);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return dis[en];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//printf("%d\n",dis[en]);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//printf("%d\n",INF);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int a,b,c;</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while(~scanf("%d%d",&amp;n,&amp;m)&amp;&amp;n+m){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init();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for(int i=0;i&lt;m;i++){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scanf("%d%d%d",&amp;a,&amp;b,&amp;c);</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maz[a][b]=maz[b][a]=min(maz[a][b],c);</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printf("%d\n",dijkstra(1,n));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pat L2-001. 紧急救援 dijkstra变形+记录路径</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感觉这是特别好的一道题,这个最短路的变形有两个权值一个是点的权值一个是边之间的权值.而且要求我们记录很多东西,</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注意：题中要求的输出的路径是保证在所能召集最多的救援队的前提下的.</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对于记录路径：我们开一个path[]数组 记录当前点 i 的上一个点是什么;</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数组 pathnum[]记录最短路径的条数</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tol[]代表从起点到终点所能召集的最多救援队的数量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w[]数组是每个点的救援队的数量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剩下的就是dijkstra的模板了,但是注意如果当前路径能通过这点松弛的时候我们要更新其余能用它松弛点的</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path,pathnum,tol,dis 否则的话 如果距离相等的话我们还要判断他的第二个权值就是tol[]（点的权值）是否需要更新,</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也就是说要以路径最短为前提去寻找能召集的最多救援队的数量.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#include&lt;stdio.h&gt;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#include&lt;string.h&gt;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#include&lt;math.h&gt;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#include&lt;algorithm&gt;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#define inf 0x3f3f3f3f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const int N=555;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dis[N],path[N],w[N],pathnum[N],tol[N],book[N];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mp[N][N];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n,m,s,d;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void print(int x)//递归输出路径</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if(path[x]==-1)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printf("%d",x);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return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print(path[x]);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printf(" %d",x);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return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void dijkstra()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memset(book,0,sizeof(book));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memset(tol,0,sizeof(tol));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int i,j;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for(i=0;i&lt;n;i++)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dis[i]=inf;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dis[s]=0;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path[s]=-1;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tol[s]=w[s];//对起始点的初始化</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pathnum[s]=1;//最短路径数为1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for(i=0;i&lt;n;i++)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int u,minn=inf;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for(j=0;j&lt;n;j++)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if(!book[j]&amp;&amp;dis[j]&lt;minn)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u=j;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minn=dis[j];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book[u]=1;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for(j=0;j&lt;n;j++)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if(dis[j]&gt;dis[u]+mp[u][j])//松弛时各数组的更新</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dis[j]=dis[u]+mp[u][j];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path[j]=u;</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tol[j]=tol[u]+w[j];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pathnum[j]=pathnum[u];</w:t>
      </w:r>
      <w:r>
        <w:rPr>
          <w:rFonts w:hint="eastAsia" w:ascii="微软雅黑" w:hAnsi="微软雅黑" w:eastAsia="微软雅黑" w:cs="微软雅黑"/>
          <w:b w:val="0"/>
          <w:i w:val="0"/>
          <w:caps w:val="0"/>
          <w:color w:val="4D4D4C"/>
          <w:spacing w:val="0"/>
          <w:sz w:val="16"/>
          <w:szCs w:val="16"/>
          <w:lang w:val="en-US" w:eastAsia="zh-CN"/>
        </w:rPr>
        <w:tab/>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else if(dis[j]==dis[u]+mp[u][j])//相等时的更新</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pathnum[j]+=pathnum[u];//应该是二者最短路径的和</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if(tol[j]&lt;tol[u]+w[j])//点权值的更新</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tol[j]=tol[u]+w[j];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path[j]=u;</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int x,y,z;</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scanf("%d%d%d%d",&amp;n,&amp;m,&amp;s,&amp;d);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for(int i=0;i&lt;n;i++)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scanf("%d",&amp;w[i]);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memset(mp,inf,sizeof(mp));</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for(int i=0;i&lt;m;i++)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scanf("%d%d%d",&amp;x,&amp;y,&amp;z);</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mp[x][y]=z;</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mp[y][x]=mp[x][y];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dijkstra();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printf("%d %d\n",pathnum[d],tol[d]);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 xml:space="preserve">print(d);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ind w:left="0" w:right="0" w:firstLine="0"/>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i w:val="0"/>
          <w:caps w:val="0"/>
          <w:spacing w:val="0"/>
          <w:sz w:val="16"/>
          <w:szCs w:val="16"/>
          <w:shd w:val="clear" w:fill="FFFFFF"/>
        </w:rPr>
        <w:t>SPFA 邻接表版</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#include&lt;iostream&gt;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#include&lt;queue&gt;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#include&lt;list&gt;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#define inf 0x7fffffff/2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queue&lt;int&gt; q;//队列优化</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m,n,s,t,cnt;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d[1000000];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flag[1000000];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ss[1000000];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h[1000000];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struct eg</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int to,next,v;</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}a[6000000];//邻接表</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void Union(int x,int y,int v)</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cnt++;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a[cnt]=(eg)</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y,h[x],v</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h[x]=cnt;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}//连边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spfa(int v0)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for(int i=1;i&lt;=n;i++)d[i]=inf;//初始化</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d[v0]=0;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q.push(v0);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while(!q.empty())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int now=q.front();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q.pop();</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flag[now]++;//now这个点被优化的次数增加</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if(flag[now]==n)return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存在负环无解，因为一共n个点，所以有n-1条边，若是正环，</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走的越多，权值越大，这样最多也就可以是使now被优化n-1次，</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然而存在负环时，由于这是环，所以走的越久，反而权值越小，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这样就会无限绕，now的优化次数就会大于n，如果这里不判断，</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就会进入死循环，因为答案无限小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for(int i=h[now];i;i=a[i].next)//依次遍历与这个点相连的每一条边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int to=a[i].to;</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if(d[to]&gt;d[now]+a[i].v)//松弛操作</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d[to]=d[now]+a[i].v;</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if(ss[to]==0)//判断是否在队列中</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q.push(to);</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ss[to]=1;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cin&gt;&gt;n&gt;&gt;m;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int tis,tit,tst;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for(int i=1;i&lt;=m;i++)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cin&gt;&gt;tis&gt;&gt;tit&gt;&gt;tst;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Union(tis,tit,tst);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Union(tit,tis,tst);//建图</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if(spfa(1)==0&amp;&amp;d[n]!=inf)cout&lt;&lt;d[n];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else cout&lt;&lt;"No Solution";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F4F4F"/>
          <w:spacing w:val="0"/>
          <w:sz w:val="16"/>
          <w:szCs w:val="16"/>
          <w:shd w:val="clear" w:fill="FFFFFF"/>
        </w:rPr>
        <w:t>单源最短路条数：</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void spfa(int st)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memset(dis,INF,sizeof dis);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queue&lt;int&gt; q;q.push(st);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dis[st]=0;vis[st]=1;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while(!q.empty())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int cur = q.front();q.pop();vis[cur]=0;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int up = vv[cur].size();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for(int i = 0; i&lt;up; i++)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Edge now = vv[cur][i];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int to = now.to;</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if(dis[to] &gt; dis[cur] + now.w)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dis[to] = dis[cur]+now.w;</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dp[to] = dp[cur];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if(vis[to] == 0) vis[to]=1,q.push(to);</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else if(dis[to] == dis[cur] + now.w)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dp[to] += dp[cur];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ab/>
      </w: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并查集，并查集是一种树形结构，又叫“不相交集合”，保持了一组不相交的动态集合，每个集合通过一个代表来识别，代表即集合中的某个成员，通常选择根做这个代表。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也就是说，并查集是用来处理不相交集合类型问题，如问不相交集合有几个。给定节点，找到该节点所在集合元素个数，当然这只是水题。并查集会与其他算法结合着考，如LCA中的tarjian算法。后续博客会整理。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并查集，顾名思义，主要分三部分。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一：合并：给出两点关系，如果属于同一集合，进行merge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二：查：在合并时，需要先写出查，即找到该点的祖先点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三：集:merge后，将新加入的点的祖先点更新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然后，点集就因为共同的祖先点被分为不同的集合啦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结合例题更容易理解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裸题模板：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hdu1232畅通工程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畅通工程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Time Limit: 4000/2000 MS (Java/Others) Memory Limit: 65536/32768 K (Java/Others)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Total Submission(s): 52315 Accepted Submission(s): 27902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Problem Description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某省调查城镇交通状况，得到现有城镇道路统计表，表中列出了每条道路直接连通的城镇。省政府“畅通工程”的目标是使全省任何两个城镇间都可以实现交通（但不一定有直接的道路相连，只要互相间接通过道路可达即可）。问最少还需要建设多少条道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Input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测试输入包含若干测试用例。每个测试用例的第1行给出两个正整数，分别是城镇数目N ( &lt; 1000 )和道路数目M；随后的M行对应M条道路，每行给出一对正整数，分别是该条道路直接连通的两个城镇的编号。为简单起见，城镇从1到N编号。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注意:两个城市之间可以有多条道路相通,也就是说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3 3 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1 2 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1 2 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2 1 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这种输入也是合法的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当N为0时，输入结束，该用例不被处理。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Output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对每个测试用例，在1行里输出最少还需要建设的道路数目。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4 2 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1 3 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4 3 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3 3 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1 2 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1 3 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2 3 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5 2 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1 2 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3 5 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999 0 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1 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0 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2 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998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就是说将所有独立的集合连接起来还需要几条路，那只要找到独立集合个数-1就可以啦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Fonts w:hint="eastAsia" w:ascii="微软雅黑" w:hAnsi="微软雅黑" w:eastAsia="微软雅黑" w:cs="微软雅黑"/>
          <w:b w:val="0"/>
          <w:i w:val="0"/>
          <w:caps w:val="0"/>
          <w:color w:val="880000"/>
          <w:spacing w:val="0"/>
          <w:sz w:val="16"/>
          <w:szCs w:val="16"/>
          <w:shd w:val="clear" w:fill="F6F8FA"/>
        </w:rPr>
        <w:t>#include&lt;stdio.h&gt;</w:t>
      </w:r>
      <w:r>
        <w:rPr>
          <w:rFonts w:hint="eastAsia" w:ascii="微软雅黑" w:hAnsi="微软雅黑" w:eastAsia="微软雅黑" w:cs="微软雅黑"/>
          <w:b w:val="0"/>
          <w:i w:val="0"/>
          <w:caps w:val="0"/>
          <w:color w:val="000088"/>
          <w:spacing w:val="0"/>
          <w:sz w:val="16"/>
          <w:szCs w:val="16"/>
          <w:shd w:val="clear" w:fill="F6F8FA"/>
        </w:rPr>
        <w:t>int</w:t>
      </w:r>
      <w:r>
        <w:rPr>
          <w:rStyle w:val="12"/>
          <w:rFonts w:hint="eastAsia" w:ascii="微软雅黑" w:hAnsi="微软雅黑" w:eastAsia="微软雅黑" w:cs="微软雅黑"/>
          <w:b w:val="0"/>
          <w:i w:val="0"/>
          <w:caps w:val="0"/>
          <w:color w:val="000000"/>
          <w:spacing w:val="0"/>
          <w:sz w:val="16"/>
          <w:szCs w:val="16"/>
          <w:shd w:val="clear" w:fill="F6F8FA"/>
        </w:rPr>
        <w:t xml:space="preserve"> father[</w:t>
      </w:r>
      <w:r>
        <w:rPr>
          <w:rFonts w:hint="eastAsia" w:ascii="微软雅黑" w:hAnsi="微软雅黑" w:eastAsia="微软雅黑" w:cs="微软雅黑"/>
          <w:b w:val="0"/>
          <w:i w:val="0"/>
          <w:caps w:val="0"/>
          <w:color w:val="006666"/>
          <w:spacing w:val="0"/>
          <w:sz w:val="16"/>
          <w:szCs w:val="16"/>
          <w:shd w:val="clear" w:fill="F6F8FA"/>
        </w:rPr>
        <w:t>1005</w:t>
      </w:r>
      <w:r>
        <w:rPr>
          <w:rStyle w:val="12"/>
          <w:rFonts w:hint="eastAsia" w:ascii="微软雅黑" w:hAnsi="微软雅黑" w:eastAsia="微软雅黑" w:cs="微软雅黑"/>
          <w:b w:val="0"/>
          <w:i w:val="0"/>
          <w:caps w:val="0"/>
          <w:color w:val="000000"/>
          <w:spacing w:val="0"/>
          <w:sz w:val="16"/>
          <w:szCs w:val="16"/>
          <w:shd w:val="clear" w:fill="F6F8FA"/>
        </w:rPr>
        <w:t>];</w:t>
      </w:r>
      <w:r>
        <w:rPr>
          <w:rFonts w:hint="eastAsia" w:ascii="微软雅黑" w:hAnsi="微软雅黑" w:eastAsia="微软雅黑" w:cs="微软雅黑"/>
          <w:b w:val="0"/>
          <w:i w:val="0"/>
          <w:caps w:val="0"/>
          <w:color w:val="000088"/>
          <w:spacing w:val="0"/>
          <w:sz w:val="16"/>
          <w:szCs w:val="16"/>
          <w:shd w:val="clear" w:fill="F6F8FA"/>
        </w:rPr>
        <w:t>int</w:t>
      </w:r>
      <w:r>
        <w:rPr>
          <w:rStyle w:val="12"/>
          <w:rFonts w:hint="eastAsia" w:ascii="微软雅黑" w:hAnsi="微软雅黑" w:eastAsia="微软雅黑" w:cs="微软雅黑"/>
          <w:b w:val="0"/>
          <w:i w:val="0"/>
          <w:caps w:val="0"/>
          <w:color w:val="000000"/>
          <w:spacing w:val="0"/>
          <w:sz w:val="16"/>
          <w:szCs w:val="16"/>
          <w:shd w:val="clear" w:fill="F6F8FA"/>
        </w:rPr>
        <w:t xml:space="preserve"> Find(</w:t>
      </w:r>
      <w:r>
        <w:rPr>
          <w:rFonts w:hint="eastAsia" w:ascii="微软雅黑" w:hAnsi="微软雅黑" w:eastAsia="微软雅黑" w:cs="微软雅黑"/>
          <w:b w:val="0"/>
          <w:i w:val="0"/>
          <w:caps w:val="0"/>
          <w:color w:val="000088"/>
          <w:spacing w:val="0"/>
          <w:sz w:val="16"/>
          <w:szCs w:val="16"/>
          <w:shd w:val="clear" w:fill="F6F8FA"/>
        </w:rPr>
        <w:t>int</w:t>
      </w: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x</w:t>
      </w: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while</w:t>
      </w:r>
      <w:r>
        <w:rPr>
          <w:rStyle w:val="12"/>
          <w:rFonts w:hint="eastAsia" w:ascii="微软雅黑" w:hAnsi="微软雅黑" w:eastAsia="微软雅黑" w:cs="微软雅黑"/>
          <w:b w:val="0"/>
          <w:i w:val="0"/>
          <w:caps w:val="0"/>
          <w:color w:val="000000"/>
          <w:spacing w:val="0"/>
          <w:sz w:val="16"/>
          <w:szCs w:val="16"/>
          <w:shd w:val="clear" w:fill="F6F8FA"/>
        </w:rPr>
        <w:t>(</w:t>
      </w:r>
      <w:r>
        <w:rPr>
          <w:rFonts w:hint="eastAsia" w:ascii="微软雅黑" w:hAnsi="微软雅黑" w:eastAsia="微软雅黑" w:cs="微软雅黑"/>
          <w:b w:val="0"/>
          <w:i w:val="0"/>
          <w:caps w:val="0"/>
          <w:color w:val="000088"/>
          <w:spacing w:val="0"/>
          <w:sz w:val="16"/>
          <w:szCs w:val="16"/>
          <w:shd w:val="clear" w:fill="F6F8FA"/>
        </w:rPr>
        <w:t>x</w:t>
      </w:r>
      <w:r>
        <w:rPr>
          <w:rStyle w:val="12"/>
          <w:rFonts w:hint="eastAsia" w:ascii="微软雅黑" w:hAnsi="微软雅黑" w:eastAsia="微软雅黑" w:cs="微软雅黑"/>
          <w:b w:val="0"/>
          <w:i w:val="0"/>
          <w:caps w:val="0"/>
          <w:color w:val="000000"/>
          <w:spacing w:val="0"/>
          <w:sz w:val="16"/>
          <w:szCs w:val="16"/>
          <w:shd w:val="clear" w:fill="F6F8FA"/>
        </w:rPr>
        <w:t>!=father[</w:t>
      </w:r>
      <w:r>
        <w:rPr>
          <w:rFonts w:hint="eastAsia" w:ascii="微软雅黑" w:hAnsi="微软雅黑" w:eastAsia="微软雅黑" w:cs="微软雅黑"/>
          <w:b w:val="0"/>
          <w:i w:val="0"/>
          <w:caps w:val="0"/>
          <w:color w:val="000088"/>
          <w:spacing w:val="0"/>
          <w:sz w:val="16"/>
          <w:szCs w:val="16"/>
          <w:shd w:val="clear" w:fill="F6F8FA"/>
        </w:rPr>
        <w:t>x</w:t>
      </w: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x</w:t>
      </w:r>
      <w:r>
        <w:rPr>
          <w:rStyle w:val="12"/>
          <w:rFonts w:hint="eastAsia" w:ascii="微软雅黑" w:hAnsi="微软雅黑" w:eastAsia="微软雅黑" w:cs="微软雅黑"/>
          <w:b w:val="0"/>
          <w:i w:val="0"/>
          <w:caps w:val="0"/>
          <w:color w:val="000000"/>
          <w:spacing w:val="0"/>
          <w:sz w:val="16"/>
          <w:szCs w:val="16"/>
          <w:shd w:val="clear" w:fill="F6F8FA"/>
        </w:rPr>
        <w:t>=father[</w:t>
      </w:r>
      <w:r>
        <w:rPr>
          <w:rFonts w:hint="eastAsia" w:ascii="微软雅黑" w:hAnsi="微软雅黑" w:eastAsia="微软雅黑" w:cs="微软雅黑"/>
          <w:b w:val="0"/>
          <w:i w:val="0"/>
          <w:caps w:val="0"/>
          <w:color w:val="000088"/>
          <w:spacing w:val="0"/>
          <w:sz w:val="16"/>
          <w:szCs w:val="16"/>
          <w:shd w:val="clear" w:fill="F6F8FA"/>
        </w:rPr>
        <w:t>x</w:t>
      </w: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return</w:t>
      </w: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x</w:t>
      </w:r>
      <w:r>
        <w:rPr>
          <w:rStyle w:val="12"/>
          <w:rFonts w:hint="eastAsia" w:ascii="微软雅黑" w:hAnsi="微软雅黑" w:eastAsia="微软雅黑" w:cs="微软雅黑"/>
          <w:b w:val="0"/>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void Combine(</w:t>
      </w:r>
      <w:r>
        <w:rPr>
          <w:rFonts w:hint="eastAsia" w:ascii="微软雅黑" w:hAnsi="微软雅黑" w:eastAsia="微软雅黑" w:cs="微软雅黑"/>
          <w:b w:val="0"/>
          <w:i w:val="0"/>
          <w:caps w:val="0"/>
          <w:color w:val="000088"/>
          <w:spacing w:val="0"/>
          <w:sz w:val="16"/>
          <w:szCs w:val="16"/>
          <w:shd w:val="clear" w:fill="F6F8FA"/>
        </w:rPr>
        <w:t>int</w:t>
      </w:r>
      <w:r>
        <w:rPr>
          <w:rStyle w:val="12"/>
          <w:rFonts w:hint="eastAsia" w:ascii="微软雅黑" w:hAnsi="微软雅黑" w:eastAsia="微软雅黑" w:cs="微软雅黑"/>
          <w:b w:val="0"/>
          <w:i w:val="0"/>
          <w:caps w:val="0"/>
          <w:color w:val="000000"/>
          <w:spacing w:val="0"/>
          <w:sz w:val="16"/>
          <w:szCs w:val="16"/>
          <w:shd w:val="clear" w:fill="F6F8FA"/>
        </w:rPr>
        <w:t xml:space="preserve"> a,</w:t>
      </w:r>
      <w:r>
        <w:rPr>
          <w:rFonts w:hint="eastAsia" w:ascii="微软雅黑" w:hAnsi="微软雅黑" w:eastAsia="微软雅黑" w:cs="微软雅黑"/>
          <w:b w:val="0"/>
          <w:i w:val="0"/>
          <w:caps w:val="0"/>
          <w:color w:val="000088"/>
          <w:spacing w:val="0"/>
          <w:sz w:val="16"/>
          <w:szCs w:val="16"/>
          <w:shd w:val="clear" w:fill="F6F8FA"/>
        </w:rPr>
        <w:t>int</w:t>
      </w:r>
      <w:r>
        <w:rPr>
          <w:rStyle w:val="12"/>
          <w:rFonts w:hint="eastAsia" w:ascii="微软雅黑" w:hAnsi="微软雅黑" w:eastAsia="微软雅黑" w:cs="微软雅黑"/>
          <w:b w:val="0"/>
          <w:i w:val="0"/>
          <w:caps w:val="0"/>
          <w:color w:val="000000"/>
          <w:spacing w:val="0"/>
          <w:sz w:val="16"/>
          <w:szCs w:val="16"/>
          <w:shd w:val="clear" w:fill="F6F8FA"/>
        </w:rPr>
        <w:t xml:space="preserve">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int</w:t>
      </w:r>
      <w:r>
        <w:rPr>
          <w:rStyle w:val="12"/>
          <w:rFonts w:hint="eastAsia" w:ascii="微软雅黑" w:hAnsi="微软雅黑" w:eastAsia="微软雅黑" w:cs="微软雅黑"/>
          <w:b w:val="0"/>
          <w:i w:val="0"/>
          <w:caps w:val="0"/>
          <w:color w:val="000000"/>
          <w:spacing w:val="0"/>
          <w:sz w:val="16"/>
          <w:szCs w:val="16"/>
          <w:shd w:val="clear" w:fill="F6F8FA"/>
        </w:rPr>
        <w:t xml:space="preserve"> fa=Find(a);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int</w:t>
      </w:r>
      <w:r>
        <w:rPr>
          <w:rStyle w:val="12"/>
          <w:rFonts w:hint="eastAsia" w:ascii="微软雅黑" w:hAnsi="微软雅黑" w:eastAsia="微软雅黑" w:cs="微软雅黑"/>
          <w:b w:val="0"/>
          <w:i w:val="0"/>
          <w:caps w:val="0"/>
          <w:color w:val="000000"/>
          <w:spacing w:val="0"/>
          <w:sz w:val="16"/>
          <w:szCs w:val="16"/>
          <w:shd w:val="clear" w:fill="F6F8FA"/>
        </w:rPr>
        <w:t xml:space="preserve"> fb=Find(b);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if</w:t>
      </w:r>
      <w:r>
        <w:rPr>
          <w:rStyle w:val="12"/>
          <w:rFonts w:hint="eastAsia" w:ascii="微软雅黑" w:hAnsi="微软雅黑" w:eastAsia="微软雅黑" w:cs="微软雅黑"/>
          <w:b w:val="0"/>
          <w:i w:val="0"/>
          <w:caps w:val="0"/>
          <w:color w:val="000000"/>
          <w:spacing w:val="0"/>
          <w:sz w:val="16"/>
          <w:szCs w:val="16"/>
          <w:shd w:val="clear" w:fill="F6F8FA"/>
        </w:rPr>
        <w:t>(fa!=fb)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father[fa]=fb;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w:t>
      </w:r>
      <w:r>
        <w:rPr>
          <w:rFonts w:hint="eastAsia" w:ascii="微软雅黑" w:hAnsi="微软雅黑" w:eastAsia="微软雅黑" w:cs="微软雅黑"/>
          <w:b w:val="0"/>
          <w:i w:val="0"/>
          <w:caps w:val="0"/>
          <w:color w:val="000088"/>
          <w:spacing w:val="0"/>
          <w:sz w:val="16"/>
          <w:szCs w:val="16"/>
          <w:shd w:val="clear" w:fill="F6F8FA"/>
        </w:rPr>
        <w:t>int</w:t>
      </w:r>
      <w:r>
        <w:rPr>
          <w:rStyle w:val="12"/>
          <w:rFonts w:hint="eastAsia" w:ascii="微软雅黑" w:hAnsi="微软雅黑" w:eastAsia="微软雅黑" w:cs="微软雅黑"/>
          <w:b w:val="0"/>
          <w:i w:val="0"/>
          <w:caps w:val="0"/>
          <w:color w:val="000000"/>
          <w:spacing w:val="0"/>
          <w:sz w:val="16"/>
          <w:szCs w:val="16"/>
          <w:shd w:val="clear" w:fill="F6F8FA"/>
        </w:rPr>
        <w:t xml:space="preserve"> main()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int</w:t>
      </w:r>
      <w:r>
        <w:rPr>
          <w:rStyle w:val="12"/>
          <w:rFonts w:hint="eastAsia" w:ascii="微软雅黑" w:hAnsi="微软雅黑" w:eastAsia="微软雅黑" w:cs="微软雅黑"/>
          <w:b w:val="0"/>
          <w:i w:val="0"/>
          <w:caps w:val="0"/>
          <w:color w:val="000000"/>
          <w:spacing w:val="0"/>
          <w:sz w:val="16"/>
          <w:szCs w:val="16"/>
          <w:shd w:val="clear" w:fill="F6F8FA"/>
        </w:rPr>
        <w:t xml:space="preserve"> n,</w:t>
      </w:r>
      <w:r>
        <w:rPr>
          <w:rFonts w:hint="eastAsia" w:ascii="微软雅黑" w:hAnsi="微软雅黑" w:eastAsia="微软雅黑" w:cs="微软雅黑"/>
          <w:b w:val="0"/>
          <w:i w:val="0"/>
          <w:caps w:val="0"/>
          <w:color w:val="000088"/>
          <w:spacing w:val="0"/>
          <w:sz w:val="16"/>
          <w:szCs w:val="16"/>
          <w:shd w:val="clear" w:fill="F6F8FA"/>
        </w:rPr>
        <w:t>m</w:t>
      </w: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int</w:t>
      </w:r>
      <w:r>
        <w:rPr>
          <w:rStyle w:val="12"/>
          <w:rFonts w:hint="eastAsia" w:ascii="微软雅黑" w:hAnsi="微软雅黑" w:eastAsia="微软雅黑" w:cs="微软雅黑"/>
          <w:b w:val="0"/>
          <w:i w:val="0"/>
          <w:caps w:val="0"/>
          <w:color w:val="000000"/>
          <w:spacing w:val="0"/>
          <w:sz w:val="16"/>
          <w:szCs w:val="16"/>
          <w:shd w:val="clear" w:fill="F6F8FA"/>
        </w:rPr>
        <w:t xml:space="preserve">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int</w:t>
      </w:r>
      <w:r>
        <w:rPr>
          <w:rStyle w:val="12"/>
          <w:rFonts w:hint="eastAsia" w:ascii="微软雅黑" w:hAnsi="微软雅黑" w:eastAsia="微软雅黑" w:cs="微软雅黑"/>
          <w:b w:val="0"/>
          <w:i w:val="0"/>
          <w:caps w:val="0"/>
          <w:color w:val="000000"/>
          <w:spacing w:val="0"/>
          <w:sz w:val="16"/>
          <w:szCs w:val="16"/>
          <w:shd w:val="clear" w:fill="F6F8FA"/>
        </w:rPr>
        <w:t xml:space="preserve"> a,b;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while</w:t>
      </w:r>
      <w:r>
        <w:rPr>
          <w:rStyle w:val="12"/>
          <w:rFonts w:hint="eastAsia" w:ascii="微软雅黑" w:hAnsi="微软雅黑" w:eastAsia="微软雅黑" w:cs="微软雅黑"/>
          <w:b w:val="0"/>
          <w:i w:val="0"/>
          <w:caps w:val="0"/>
          <w:color w:val="000000"/>
          <w:spacing w:val="0"/>
          <w:sz w:val="16"/>
          <w:szCs w:val="16"/>
          <w:shd w:val="clear" w:fill="F6F8FA"/>
        </w:rPr>
        <w:t>(~scanf(</w:t>
      </w:r>
      <w:r>
        <w:rPr>
          <w:rFonts w:hint="eastAsia" w:ascii="微软雅黑" w:hAnsi="微软雅黑" w:eastAsia="微软雅黑" w:cs="微软雅黑"/>
          <w:b w:val="0"/>
          <w:i w:val="0"/>
          <w:caps w:val="0"/>
          <w:color w:val="009900"/>
          <w:spacing w:val="0"/>
          <w:sz w:val="16"/>
          <w:szCs w:val="16"/>
          <w:shd w:val="clear" w:fill="F6F8FA"/>
        </w:rPr>
        <w:t>"</w:t>
      </w:r>
      <w:r>
        <w:rPr>
          <w:rFonts w:hint="eastAsia" w:ascii="微软雅黑" w:hAnsi="微软雅黑" w:eastAsia="微软雅黑" w:cs="微软雅黑"/>
          <w:b w:val="0"/>
          <w:i w:val="0"/>
          <w:caps w:val="0"/>
          <w:color w:val="4F4F4F"/>
          <w:spacing w:val="0"/>
          <w:sz w:val="16"/>
          <w:szCs w:val="16"/>
          <w:shd w:val="clear" w:fill="F6F8FA"/>
        </w:rPr>
        <w:t>%d</w:t>
      </w:r>
      <w:r>
        <w:rPr>
          <w:rFonts w:hint="eastAsia" w:ascii="微软雅黑" w:hAnsi="微软雅黑" w:eastAsia="微软雅黑" w:cs="微软雅黑"/>
          <w:b w:val="0"/>
          <w:i w:val="0"/>
          <w:caps w:val="0"/>
          <w:color w:val="009900"/>
          <w:spacing w:val="0"/>
          <w:sz w:val="16"/>
          <w:szCs w:val="16"/>
          <w:shd w:val="clear" w:fill="F6F8FA"/>
        </w:rPr>
        <w:t>"</w:t>
      </w:r>
      <w:r>
        <w:rPr>
          <w:rStyle w:val="12"/>
          <w:rFonts w:hint="eastAsia" w:ascii="微软雅黑" w:hAnsi="微软雅黑" w:eastAsia="微软雅黑" w:cs="微软雅黑"/>
          <w:b w:val="0"/>
          <w:i w:val="0"/>
          <w:caps w:val="0"/>
          <w:color w:val="000000"/>
          <w:spacing w:val="0"/>
          <w:sz w:val="16"/>
          <w:szCs w:val="16"/>
          <w:shd w:val="clear" w:fill="F6F8FA"/>
        </w:rPr>
        <w:t>,&amp;n))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if</w:t>
      </w:r>
      <w:r>
        <w:rPr>
          <w:rStyle w:val="12"/>
          <w:rFonts w:hint="eastAsia" w:ascii="微软雅黑" w:hAnsi="微软雅黑" w:eastAsia="微软雅黑" w:cs="微软雅黑"/>
          <w:b w:val="0"/>
          <w:i w:val="0"/>
          <w:caps w:val="0"/>
          <w:color w:val="000000"/>
          <w:spacing w:val="0"/>
          <w:sz w:val="16"/>
          <w:szCs w:val="16"/>
          <w:shd w:val="clear" w:fill="F6F8FA"/>
        </w:rPr>
        <w:t>(n==</w:t>
      </w:r>
      <w:r>
        <w:rPr>
          <w:rFonts w:hint="eastAsia" w:ascii="微软雅黑" w:hAnsi="微软雅黑" w:eastAsia="微软雅黑" w:cs="微软雅黑"/>
          <w:b w:val="0"/>
          <w:i w:val="0"/>
          <w:caps w:val="0"/>
          <w:color w:val="006666"/>
          <w:spacing w:val="0"/>
          <w:sz w:val="16"/>
          <w:szCs w:val="16"/>
          <w:shd w:val="clear" w:fill="F6F8FA"/>
        </w:rPr>
        <w:t>0</w:t>
      </w: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break</w:t>
      </w: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scanf(</w:t>
      </w:r>
      <w:r>
        <w:rPr>
          <w:rFonts w:hint="eastAsia" w:ascii="微软雅黑" w:hAnsi="微软雅黑" w:eastAsia="微软雅黑" w:cs="微软雅黑"/>
          <w:b w:val="0"/>
          <w:i w:val="0"/>
          <w:caps w:val="0"/>
          <w:color w:val="009900"/>
          <w:spacing w:val="0"/>
          <w:sz w:val="16"/>
          <w:szCs w:val="16"/>
          <w:shd w:val="clear" w:fill="F6F8FA"/>
        </w:rPr>
        <w:t>"</w:t>
      </w:r>
      <w:r>
        <w:rPr>
          <w:rFonts w:hint="eastAsia" w:ascii="微软雅黑" w:hAnsi="微软雅黑" w:eastAsia="微软雅黑" w:cs="微软雅黑"/>
          <w:b w:val="0"/>
          <w:i w:val="0"/>
          <w:caps w:val="0"/>
          <w:color w:val="4F4F4F"/>
          <w:spacing w:val="0"/>
          <w:sz w:val="16"/>
          <w:szCs w:val="16"/>
          <w:shd w:val="clear" w:fill="F6F8FA"/>
        </w:rPr>
        <w:t>%d</w:t>
      </w:r>
      <w:r>
        <w:rPr>
          <w:rFonts w:hint="eastAsia" w:ascii="微软雅黑" w:hAnsi="微软雅黑" w:eastAsia="微软雅黑" w:cs="微软雅黑"/>
          <w:b w:val="0"/>
          <w:i w:val="0"/>
          <w:caps w:val="0"/>
          <w:color w:val="009900"/>
          <w:spacing w:val="0"/>
          <w:sz w:val="16"/>
          <w:szCs w:val="16"/>
          <w:shd w:val="clear" w:fill="F6F8FA"/>
        </w:rPr>
        <w:t>"</w:t>
      </w:r>
      <w:r>
        <w:rPr>
          <w:rStyle w:val="12"/>
          <w:rFonts w:hint="eastAsia" w:ascii="微软雅黑" w:hAnsi="微软雅黑" w:eastAsia="微软雅黑" w:cs="微软雅黑"/>
          <w:b w:val="0"/>
          <w:i w:val="0"/>
          <w:caps w:val="0"/>
          <w:color w:val="000000"/>
          <w:spacing w:val="0"/>
          <w:sz w:val="16"/>
          <w:szCs w:val="16"/>
          <w:shd w:val="clear" w:fill="F6F8FA"/>
        </w:rPr>
        <w:t>,&amp;</w:t>
      </w:r>
      <w:r>
        <w:rPr>
          <w:rFonts w:hint="eastAsia" w:ascii="微软雅黑" w:hAnsi="微软雅黑" w:eastAsia="微软雅黑" w:cs="微软雅黑"/>
          <w:b w:val="0"/>
          <w:i w:val="0"/>
          <w:caps w:val="0"/>
          <w:color w:val="000088"/>
          <w:spacing w:val="0"/>
          <w:sz w:val="16"/>
          <w:szCs w:val="16"/>
          <w:shd w:val="clear" w:fill="F6F8FA"/>
        </w:rPr>
        <w:t>m</w:t>
      </w: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int</w:t>
      </w:r>
      <w:r>
        <w:rPr>
          <w:rStyle w:val="12"/>
          <w:rFonts w:hint="eastAsia" w:ascii="微软雅黑" w:hAnsi="微软雅黑" w:eastAsia="微软雅黑" w:cs="微软雅黑"/>
          <w:b w:val="0"/>
          <w:i w:val="0"/>
          <w:caps w:val="0"/>
          <w:color w:val="000000"/>
          <w:spacing w:val="0"/>
          <w:sz w:val="16"/>
          <w:szCs w:val="16"/>
          <w:shd w:val="clear" w:fill="F6F8FA"/>
        </w:rPr>
        <w:t xml:space="preserve"> sum=</w:t>
      </w:r>
      <w:r>
        <w:rPr>
          <w:rFonts w:hint="eastAsia" w:ascii="微软雅黑" w:hAnsi="微软雅黑" w:eastAsia="微软雅黑" w:cs="微软雅黑"/>
          <w:b w:val="0"/>
          <w:i w:val="0"/>
          <w:caps w:val="0"/>
          <w:color w:val="006666"/>
          <w:spacing w:val="0"/>
          <w:sz w:val="16"/>
          <w:szCs w:val="16"/>
          <w:shd w:val="clear" w:fill="F6F8FA"/>
        </w:rPr>
        <w:t>0</w:t>
      </w: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for</w:t>
      </w:r>
      <w:r>
        <w:rPr>
          <w:rStyle w:val="12"/>
          <w:rFonts w:hint="eastAsia" w:ascii="微软雅黑" w:hAnsi="微软雅黑" w:eastAsia="微软雅黑" w:cs="微软雅黑"/>
          <w:b w:val="0"/>
          <w:i w:val="0"/>
          <w:caps w:val="0"/>
          <w:color w:val="000000"/>
          <w:spacing w:val="0"/>
          <w:sz w:val="16"/>
          <w:szCs w:val="16"/>
          <w:shd w:val="clear" w:fill="F6F8FA"/>
        </w:rPr>
        <w:t>(i=</w:t>
      </w:r>
      <w:r>
        <w:rPr>
          <w:rFonts w:hint="eastAsia" w:ascii="微软雅黑" w:hAnsi="微软雅黑" w:eastAsia="微软雅黑" w:cs="微软雅黑"/>
          <w:b w:val="0"/>
          <w:i w:val="0"/>
          <w:caps w:val="0"/>
          <w:color w:val="006666"/>
          <w:spacing w:val="0"/>
          <w:sz w:val="16"/>
          <w:szCs w:val="16"/>
          <w:shd w:val="clear" w:fill="F6F8FA"/>
        </w:rPr>
        <w:t>1</w:t>
      </w:r>
      <w:r>
        <w:rPr>
          <w:rStyle w:val="12"/>
          <w:rFonts w:hint="eastAsia" w:ascii="微软雅黑" w:hAnsi="微软雅黑" w:eastAsia="微软雅黑" w:cs="微软雅黑"/>
          <w:b w:val="0"/>
          <w:i w:val="0"/>
          <w:caps w:val="0"/>
          <w:color w:val="000000"/>
          <w:spacing w:val="0"/>
          <w:sz w:val="16"/>
          <w:szCs w:val="16"/>
          <w:shd w:val="clear" w:fill="F6F8FA"/>
        </w:rPr>
        <w:t>;i&lt;=n;i++)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father[i]=i;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for</w:t>
      </w:r>
      <w:r>
        <w:rPr>
          <w:rStyle w:val="12"/>
          <w:rFonts w:hint="eastAsia" w:ascii="微软雅黑" w:hAnsi="微软雅黑" w:eastAsia="微软雅黑" w:cs="微软雅黑"/>
          <w:b w:val="0"/>
          <w:i w:val="0"/>
          <w:caps w:val="0"/>
          <w:color w:val="000000"/>
          <w:spacing w:val="0"/>
          <w:sz w:val="16"/>
          <w:szCs w:val="16"/>
          <w:shd w:val="clear" w:fill="F6F8FA"/>
        </w:rPr>
        <w:t>(i=</w:t>
      </w:r>
      <w:r>
        <w:rPr>
          <w:rFonts w:hint="eastAsia" w:ascii="微软雅黑" w:hAnsi="微软雅黑" w:eastAsia="微软雅黑" w:cs="微软雅黑"/>
          <w:b w:val="0"/>
          <w:i w:val="0"/>
          <w:caps w:val="0"/>
          <w:color w:val="006666"/>
          <w:spacing w:val="0"/>
          <w:sz w:val="16"/>
          <w:szCs w:val="16"/>
          <w:shd w:val="clear" w:fill="F6F8FA"/>
        </w:rPr>
        <w:t>0</w:t>
      </w:r>
      <w:r>
        <w:rPr>
          <w:rStyle w:val="12"/>
          <w:rFonts w:hint="eastAsia" w:ascii="微软雅黑" w:hAnsi="微软雅黑" w:eastAsia="微软雅黑" w:cs="微软雅黑"/>
          <w:b w:val="0"/>
          <w:i w:val="0"/>
          <w:caps w:val="0"/>
          <w:color w:val="000000"/>
          <w:spacing w:val="0"/>
          <w:sz w:val="16"/>
          <w:szCs w:val="16"/>
          <w:shd w:val="clear" w:fill="F6F8FA"/>
        </w:rPr>
        <w:t>;i&lt;</w:t>
      </w:r>
      <w:r>
        <w:rPr>
          <w:rFonts w:hint="eastAsia" w:ascii="微软雅黑" w:hAnsi="微软雅黑" w:eastAsia="微软雅黑" w:cs="微软雅黑"/>
          <w:b w:val="0"/>
          <w:i w:val="0"/>
          <w:caps w:val="0"/>
          <w:color w:val="000088"/>
          <w:spacing w:val="0"/>
          <w:sz w:val="16"/>
          <w:szCs w:val="16"/>
          <w:shd w:val="clear" w:fill="F6F8FA"/>
        </w:rPr>
        <w:t>m</w:t>
      </w:r>
      <w:r>
        <w:rPr>
          <w:rStyle w:val="12"/>
          <w:rFonts w:hint="eastAsia" w:ascii="微软雅黑" w:hAnsi="微软雅黑" w:eastAsia="微软雅黑" w:cs="微软雅黑"/>
          <w:b w:val="0"/>
          <w:i w:val="0"/>
          <w:caps w:val="0"/>
          <w:color w:val="000000"/>
          <w:spacing w:val="0"/>
          <w:sz w:val="16"/>
          <w:szCs w:val="16"/>
          <w:shd w:val="clear" w:fill="F6F8FA"/>
        </w:rPr>
        <w: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scanf(</w:t>
      </w:r>
      <w:r>
        <w:rPr>
          <w:rFonts w:hint="eastAsia" w:ascii="微软雅黑" w:hAnsi="微软雅黑" w:eastAsia="微软雅黑" w:cs="微软雅黑"/>
          <w:b w:val="0"/>
          <w:i w:val="0"/>
          <w:caps w:val="0"/>
          <w:color w:val="009900"/>
          <w:spacing w:val="0"/>
          <w:sz w:val="16"/>
          <w:szCs w:val="16"/>
          <w:shd w:val="clear" w:fill="F6F8FA"/>
        </w:rPr>
        <w:t>"</w:t>
      </w:r>
      <w:r>
        <w:rPr>
          <w:rFonts w:hint="eastAsia" w:ascii="微软雅黑" w:hAnsi="微软雅黑" w:eastAsia="微软雅黑" w:cs="微软雅黑"/>
          <w:b w:val="0"/>
          <w:i w:val="0"/>
          <w:caps w:val="0"/>
          <w:color w:val="4F4F4F"/>
          <w:spacing w:val="0"/>
          <w:sz w:val="16"/>
          <w:szCs w:val="16"/>
          <w:shd w:val="clear" w:fill="F6F8FA"/>
        </w:rPr>
        <w:t>%d%d</w:t>
      </w:r>
      <w:r>
        <w:rPr>
          <w:rFonts w:hint="eastAsia" w:ascii="微软雅黑" w:hAnsi="微软雅黑" w:eastAsia="微软雅黑" w:cs="微软雅黑"/>
          <w:b w:val="0"/>
          <w:i w:val="0"/>
          <w:caps w:val="0"/>
          <w:color w:val="009900"/>
          <w:spacing w:val="0"/>
          <w:sz w:val="16"/>
          <w:szCs w:val="16"/>
          <w:shd w:val="clear" w:fill="F6F8FA"/>
        </w:rPr>
        <w:t>"</w:t>
      </w:r>
      <w:r>
        <w:rPr>
          <w:rStyle w:val="12"/>
          <w:rFonts w:hint="eastAsia" w:ascii="微软雅黑" w:hAnsi="微软雅黑" w:eastAsia="微软雅黑" w:cs="微软雅黑"/>
          <w:b w:val="0"/>
          <w:i w:val="0"/>
          <w:caps w:val="0"/>
          <w:color w:val="000000"/>
          <w:spacing w:val="0"/>
          <w:sz w:val="16"/>
          <w:szCs w:val="16"/>
          <w:shd w:val="clear" w:fill="F6F8FA"/>
        </w:rPr>
        <w:t>,&amp;a,&amp;b);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Combine(a,b);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for</w:t>
      </w:r>
      <w:r>
        <w:rPr>
          <w:rStyle w:val="12"/>
          <w:rFonts w:hint="eastAsia" w:ascii="微软雅黑" w:hAnsi="微软雅黑" w:eastAsia="微软雅黑" w:cs="微软雅黑"/>
          <w:b w:val="0"/>
          <w:i w:val="0"/>
          <w:caps w:val="0"/>
          <w:color w:val="000000"/>
          <w:spacing w:val="0"/>
          <w:sz w:val="16"/>
          <w:szCs w:val="16"/>
          <w:shd w:val="clear" w:fill="F6F8FA"/>
        </w:rPr>
        <w:t>(i=</w:t>
      </w:r>
      <w:r>
        <w:rPr>
          <w:rFonts w:hint="eastAsia" w:ascii="微软雅黑" w:hAnsi="微软雅黑" w:eastAsia="微软雅黑" w:cs="微软雅黑"/>
          <w:b w:val="0"/>
          <w:i w:val="0"/>
          <w:caps w:val="0"/>
          <w:color w:val="006666"/>
          <w:spacing w:val="0"/>
          <w:sz w:val="16"/>
          <w:szCs w:val="16"/>
          <w:shd w:val="clear" w:fill="F6F8FA"/>
        </w:rPr>
        <w:t>1</w:t>
      </w:r>
      <w:r>
        <w:rPr>
          <w:rStyle w:val="12"/>
          <w:rFonts w:hint="eastAsia" w:ascii="微软雅黑" w:hAnsi="微软雅黑" w:eastAsia="微软雅黑" w:cs="微软雅黑"/>
          <w:b w:val="0"/>
          <w:i w:val="0"/>
          <w:caps w:val="0"/>
          <w:color w:val="000000"/>
          <w:spacing w:val="0"/>
          <w:sz w:val="16"/>
          <w:szCs w:val="16"/>
          <w:shd w:val="clear" w:fill="F6F8FA"/>
        </w:rPr>
        <w:t>;i&lt;=n;i++)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if</w:t>
      </w:r>
      <w:r>
        <w:rPr>
          <w:rStyle w:val="12"/>
          <w:rFonts w:hint="eastAsia" w:ascii="微软雅黑" w:hAnsi="微软雅黑" w:eastAsia="微软雅黑" w:cs="微软雅黑"/>
          <w:b w:val="0"/>
          <w:i w:val="0"/>
          <w:caps w:val="0"/>
          <w:color w:val="000000"/>
          <w:spacing w:val="0"/>
          <w:sz w:val="16"/>
          <w:szCs w:val="16"/>
          <w:shd w:val="clear" w:fill="F6F8FA"/>
        </w:rPr>
        <w:t>(father[i]==i)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sum++;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printf</w:t>
      </w:r>
      <w:r>
        <w:rPr>
          <w:rStyle w:val="12"/>
          <w:rFonts w:hint="eastAsia" w:ascii="微软雅黑" w:hAnsi="微软雅黑" w:eastAsia="微软雅黑" w:cs="微软雅黑"/>
          <w:b w:val="0"/>
          <w:i w:val="0"/>
          <w:caps w:val="0"/>
          <w:color w:val="000000"/>
          <w:spacing w:val="0"/>
          <w:sz w:val="16"/>
          <w:szCs w:val="16"/>
          <w:shd w:val="clear" w:fill="F6F8FA"/>
        </w:rPr>
        <w:t>(</w:t>
      </w:r>
      <w:r>
        <w:rPr>
          <w:rFonts w:hint="eastAsia" w:ascii="微软雅黑" w:hAnsi="微软雅黑" w:eastAsia="微软雅黑" w:cs="微软雅黑"/>
          <w:b w:val="0"/>
          <w:i w:val="0"/>
          <w:caps w:val="0"/>
          <w:color w:val="009900"/>
          <w:spacing w:val="0"/>
          <w:sz w:val="16"/>
          <w:szCs w:val="16"/>
          <w:shd w:val="clear" w:fill="F6F8FA"/>
        </w:rPr>
        <w:t>"</w:t>
      </w:r>
      <w:r>
        <w:rPr>
          <w:rFonts w:hint="eastAsia" w:ascii="微软雅黑" w:hAnsi="微软雅黑" w:eastAsia="微软雅黑" w:cs="微软雅黑"/>
          <w:b w:val="0"/>
          <w:i w:val="0"/>
          <w:caps w:val="0"/>
          <w:color w:val="4F4F4F"/>
          <w:spacing w:val="0"/>
          <w:sz w:val="16"/>
          <w:szCs w:val="16"/>
          <w:shd w:val="clear" w:fill="F6F8FA"/>
        </w:rPr>
        <w:t>%d</w:t>
      </w:r>
      <w:r>
        <w:rPr>
          <w:rFonts w:hint="eastAsia" w:ascii="微软雅黑" w:hAnsi="微软雅黑" w:eastAsia="微软雅黑" w:cs="微软雅黑"/>
          <w:b w:val="0"/>
          <w:i w:val="0"/>
          <w:caps w:val="0"/>
          <w:color w:val="009900"/>
          <w:spacing w:val="0"/>
          <w:sz w:val="16"/>
          <w:szCs w:val="16"/>
          <w:shd w:val="clear" w:fill="F6F8FA"/>
        </w:rPr>
        <w:t>\n"</w:t>
      </w:r>
      <w:r>
        <w:rPr>
          <w:rStyle w:val="12"/>
          <w:rFonts w:hint="eastAsia" w:ascii="微软雅黑" w:hAnsi="微软雅黑" w:eastAsia="微软雅黑" w:cs="微软雅黑"/>
          <w:b w:val="0"/>
          <w:i w:val="0"/>
          <w:caps w:val="0"/>
          <w:color w:val="000000"/>
          <w:spacing w:val="0"/>
          <w:sz w:val="16"/>
          <w:szCs w:val="16"/>
          <w:shd w:val="clear" w:fill="F6F8FA"/>
        </w:rPr>
        <w:t>,sum-</w:t>
      </w:r>
      <w:r>
        <w:rPr>
          <w:rFonts w:hint="eastAsia" w:ascii="微软雅黑" w:hAnsi="微软雅黑" w:eastAsia="微软雅黑" w:cs="微软雅黑"/>
          <w:b w:val="0"/>
          <w:i w:val="0"/>
          <w:caps w:val="0"/>
          <w:color w:val="006666"/>
          <w:spacing w:val="0"/>
          <w:sz w:val="16"/>
          <w:szCs w:val="16"/>
          <w:shd w:val="clear" w:fill="F6F8FA"/>
        </w:rPr>
        <w:t>1</w:t>
      </w: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b w:val="0"/>
          <w:i w:val="0"/>
          <w:caps w:val="0"/>
          <w:color w:val="000000"/>
          <w:spacing w:val="0"/>
          <w:sz w:val="16"/>
          <w:szCs w:val="16"/>
          <w:shd w:val="clear" w:fill="F6F8FA"/>
        </w:rPr>
      </w:pP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0088"/>
          <w:spacing w:val="0"/>
          <w:sz w:val="16"/>
          <w:szCs w:val="16"/>
          <w:shd w:val="clear" w:fill="F6F8FA"/>
        </w:rPr>
        <w:t>return</w:t>
      </w:r>
      <w:r>
        <w:rPr>
          <w:rStyle w:val="12"/>
          <w:rFonts w:hint="eastAsia" w:ascii="微软雅黑" w:hAnsi="微软雅黑" w:eastAsia="微软雅黑" w:cs="微软雅黑"/>
          <w:b w:val="0"/>
          <w:i w:val="0"/>
          <w:caps w:val="0"/>
          <w:color w:val="000000"/>
          <w:spacing w:val="0"/>
          <w:sz w:val="16"/>
          <w:szCs w:val="16"/>
          <w:shd w:val="clear" w:fill="F6F8FA"/>
        </w:rPr>
        <w:t xml:space="preserve"> </w:t>
      </w:r>
      <w:r>
        <w:rPr>
          <w:rFonts w:hint="eastAsia" w:ascii="微软雅黑" w:hAnsi="微软雅黑" w:eastAsia="微软雅黑" w:cs="微软雅黑"/>
          <w:b w:val="0"/>
          <w:i w:val="0"/>
          <w:caps w:val="0"/>
          <w:color w:val="006666"/>
          <w:spacing w:val="0"/>
          <w:sz w:val="16"/>
          <w:szCs w:val="16"/>
          <w:shd w:val="clear" w:fill="F6F8FA"/>
        </w:rPr>
        <w:t>0</w:t>
      </w: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eastAsia" w:ascii="微软雅黑" w:hAnsi="微软雅黑" w:eastAsia="微软雅黑" w:cs="微软雅黑"/>
          <w:b w:val="0"/>
          <w:i w:val="0"/>
          <w:caps w:val="0"/>
          <w:color w:val="000000"/>
          <w:spacing w:val="0"/>
          <w:sz w:val="16"/>
          <w:szCs w:val="16"/>
        </w:rPr>
      </w:pPr>
      <w:r>
        <w:rPr>
          <w:rStyle w:val="12"/>
          <w:rFonts w:hint="eastAsia" w:ascii="微软雅黑" w:hAnsi="微软雅黑" w:eastAsia="微软雅黑" w:cs="微软雅黑"/>
          <w:b w:val="0"/>
          <w:i w:val="0"/>
          <w:caps w:val="0"/>
          <w:color w:val="000000"/>
          <w:spacing w:val="0"/>
          <w:sz w:val="16"/>
          <w:szCs w:val="16"/>
          <w:shd w:val="clear" w:fill="F6F8FA"/>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FFFFF"/>
        </w:rPr>
        <w:t>用C++实现二叉树的“先根遍历”存储。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FFFFF"/>
        </w:rPr>
        <w:t>用C++实现二叉树的“先根遍历”、“中根遍历”、“后根遍历”分别输出二叉树中结点的数据。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1 #include &lt;iostream&gt;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2 using namespace std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3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4 struct BiNode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5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6     char data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7     BiNode *lchild , *rchild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8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 9 BiNode *BiTree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10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11 int NodeID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12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13 BiNode *CreateBiTree (char *c , int 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14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15     BiNode *T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16     NodeID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17     if (NodeID &gt; 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18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19         return (NULL)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20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21     if (c[NodeID]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22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23         return (NULL)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24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25     T = new BiNode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26     T -&gt; data = c[NodeID]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27     T -&gt; lchild = CreateBiTree (c , n)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28     T -&gt; rchild = CreateBiTree (c , n)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29     return (T)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30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31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32 void PreOrderTraverse (BiNode *T)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33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34     if (T)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35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36         cout &lt;&lt; T -&gt; data &lt;&lt;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37         PreOrderTraverse (T -&gt; lchild)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38         PreOrderTraverse (T -&gt; rchild)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39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40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41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42 void InOrderTraverse (BiNode *T)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43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44     if (T)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45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46         InOrderTraverse (T -&gt; lchild)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47         cout &lt;&lt; T -&gt; data &lt;&lt;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48         InOrderTraverse (T -&gt; rchild)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49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50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51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52 void PostOrderTraverse (BiNode *T)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53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54     if (T)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55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56         PostOrderTraverse (T -&gt; lchild)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57         PostOrderTraverse (T -&gt; rchild)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58         cout &lt;&lt; T -&gt; data &lt;&lt;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59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60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 xml:space="preserve">61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62 int main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63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64     int i , SampleNum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65     char c[100]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66     cin &gt;&gt; SampleNum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67     for (i = 1 ; i &lt;= SampleNum ; i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68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69         cin &gt;&gt; c[i]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70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71     NodeID = 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72     BiTree = CreateBiTree (c , SampleNum)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73     PreOrderTraverse (BiTree)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74     cout &lt;&lt; endl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75     InOrderTraverse (BiTree)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76     cout &lt;&lt; endl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77     PostOrderTraverse (BiTree)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78     return 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D4D4C"/>
          <w:spacing w:val="0"/>
          <w:sz w:val="16"/>
          <w:szCs w:val="16"/>
          <w:lang w:val="en-US" w:eastAsia="zh-CN"/>
        </w:rPr>
        <w:t>79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270" w:lineRule="atLeast"/>
        <w:ind w:left="0" w:right="0"/>
        <w:rPr>
          <w:rFonts w:hint="eastAsia" w:ascii="微软雅黑" w:hAnsi="微软雅黑" w:eastAsia="微软雅黑" w:cs="微软雅黑"/>
          <w:b/>
          <w:color w:val="4F4F4F"/>
          <w:sz w:val="16"/>
          <w:szCs w:val="16"/>
        </w:rPr>
      </w:pPr>
      <w:r>
        <w:rPr>
          <w:rFonts w:hint="eastAsia" w:ascii="微软雅黑" w:hAnsi="微软雅黑" w:eastAsia="微软雅黑" w:cs="微软雅黑"/>
          <w:b/>
          <w:i w:val="0"/>
          <w:caps w:val="0"/>
          <w:color w:val="4F4F4F"/>
          <w:spacing w:val="0"/>
          <w:sz w:val="16"/>
          <w:szCs w:val="16"/>
          <w:shd w:val="clear" w:fill="FFFFFF"/>
        </w:rPr>
        <w:t>#103. 子串查找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b/>
          <w:i w:val="0"/>
          <w:caps w:val="0"/>
          <w:color w:val="333333"/>
          <w:spacing w:val="0"/>
          <w:kern w:val="0"/>
          <w:sz w:val="16"/>
          <w:szCs w:val="16"/>
          <w:shd w:val="clear" w:fill="E8E8E8"/>
          <w:vertAlign w:val="baseline"/>
          <w:lang w:val="en-US" w:eastAsia="zh-CN" w:bidi="ar"/>
        </w:rPr>
        <w:t>内存限制：256 MiB时间限制：500 ms标准输入输出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b/>
          <w:i w:val="0"/>
          <w:caps w:val="0"/>
          <w:color w:val="333333"/>
          <w:spacing w:val="0"/>
          <w:kern w:val="0"/>
          <w:sz w:val="16"/>
          <w:szCs w:val="16"/>
          <w:shd w:val="clear" w:fill="E8E8E8"/>
          <w:vertAlign w:val="baseline"/>
          <w:lang w:val="en-US" w:eastAsia="zh-CN" w:bidi="ar"/>
        </w:rPr>
        <w:t>题目类型：传统评测方式：文本比较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b/>
          <w:i w:val="0"/>
          <w:caps w:val="0"/>
          <w:color w:val="333333"/>
          <w:spacing w:val="0"/>
          <w:kern w:val="0"/>
          <w:sz w:val="16"/>
          <w:szCs w:val="16"/>
          <w:shd w:val="clear" w:fill="E8E8E8"/>
          <w:vertAlign w:val="baseline"/>
          <w:lang w:val="en-US" w:eastAsia="zh-CN" w:bidi="ar"/>
        </w:rPr>
        <w:t>上传者： 匿名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instrText xml:space="preserve"> HYPERLINK "https://loj.ac/problem/103" \l "submit_code" \t "https://blog.csdn.net/zdc_8023/article/details/_blank" </w:instrText>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separate"/>
      </w:r>
      <w:r>
        <w:rPr>
          <w:rStyle w:val="11"/>
          <w:rFonts w:hint="eastAsia" w:ascii="微软雅黑" w:hAnsi="微软雅黑" w:eastAsia="微软雅黑" w:cs="微软雅黑"/>
          <w:i w:val="0"/>
          <w:caps w:val="0"/>
          <w:color w:val="6795B5"/>
          <w:spacing w:val="0"/>
          <w:sz w:val="16"/>
          <w:szCs w:val="16"/>
          <w:u w:val="none"/>
          <w:shd w:val="clear" w:fill="FFFFFF"/>
        </w:rPr>
        <w:t>提交</w:t>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instrText xml:space="preserve"> HYPERLINK "https://loj.ac/submissions?problem_id=103" \t "https://blog.csdn.net/zdc_8023/article/details/_blank" </w:instrText>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separate"/>
      </w:r>
      <w:r>
        <w:rPr>
          <w:rStyle w:val="11"/>
          <w:rFonts w:hint="eastAsia" w:ascii="微软雅黑" w:hAnsi="微软雅黑" w:eastAsia="微软雅黑" w:cs="微软雅黑"/>
          <w:i w:val="0"/>
          <w:caps w:val="0"/>
          <w:color w:val="6795B5"/>
          <w:spacing w:val="0"/>
          <w:sz w:val="16"/>
          <w:szCs w:val="16"/>
          <w:u w:val="none"/>
          <w:shd w:val="clear" w:fill="FFFFFF"/>
        </w:rPr>
        <w:t>提交记录</w:t>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instrText xml:space="preserve"> HYPERLINK "https://loj.ac/problem/103/statistics/fastest" \t "https://blog.csdn.net/zdc_8023/article/details/_blank" </w:instrText>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separate"/>
      </w:r>
      <w:r>
        <w:rPr>
          <w:rStyle w:val="11"/>
          <w:rFonts w:hint="eastAsia" w:ascii="微软雅黑" w:hAnsi="微软雅黑" w:eastAsia="微软雅黑" w:cs="微软雅黑"/>
          <w:i w:val="0"/>
          <w:caps w:val="0"/>
          <w:color w:val="6795B5"/>
          <w:spacing w:val="0"/>
          <w:sz w:val="16"/>
          <w:szCs w:val="16"/>
          <w:u w:val="none"/>
          <w:shd w:val="clear" w:fill="FFFFFF"/>
        </w:rPr>
        <w:t>统计</w:t>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instrText xml:space="preserve"> HYPERLINK "https://loj.ac/discussion/problem/103" \t "https://blog.csdn.net/zdc_8023/article/details/_blank" </w:instrText>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separate"/>
      </w:r>
      <w:r>
        <w:rPr>
          <w:rStyle w:val="11"/>
          <w:rFonts w:hint="eastAsia" w:ascii="微软雅黑" w:hAnsi="微软雅黑" w:eastAsia="微软雅黑" w:cs="微软雅黑"/>
          <w:i w:val="0"/>
          <w:caps w:val="0"/>
          <w:color w:val="6795B5"/>
          <w:spacing w:val="0"/>
          <w:sz w:val="16"/>
          <w:szCs w:val="16"/>
          <w:u w:val="none"/>
          <w:shd w:val="clear" w:fill="FFFFFF"/>
        </w:rPr>
        <w:t>讨论</w:t>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instrText xml:space="preserve"> HYPERLINK "https://loj.ac/problem/103/testdata" \t "https://blog.csdn.net/zdc_8023/article/details/_blank" </w:instrText>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separate"/>
      </w:r>
      <w:r>
        <w:rPr>
          <w:rStyle w:val="11"/>
          <w:rFonts w:hint="eastAsia" w:ascii="微软雅黑" w:hAnsi="微软雅黑" w:eastAsia="微软雅黑" w:cs="微软雅黑"/>
          <w:i w:val="0"/>
          <w:caps w:val="0"/>
          <w:color w:val="6795B5"/>
          <w:spacing w:val="0"/>
          <w:sz w:val="16"/>
          <w:szCs w:val="16"/>
          <w:u w:val="none"/>
          <w:shd w:val="clear" w:fill="FFFFFF"/>
        </w:rPr>
        <w:t>测试数据</w:t>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end"/>
      </w:r>
    </w:p>
    <w:p>
      <w:pPr>
        <w:pStyle w:val="5"/>
        <w:keepNext w:val="0"/>
        <w:keepLines w:val="0"/>
        <w:widowControl/>
        <w:suppressLineNumbers w:val="0"/>
        <w:pBdr>
          <w:top w:val="single" w:color="D4D4D5" w:sz="6" w:space="0"/>
          <w:left w:val="single" w:color="D4D4D5" w:sz="6" w:space="0"/>
          <w:bottom w:val="single" w:color="D4D4D5" w:sz="6" w:space="0"/>
          <w:right w:val="single" w:color="D4D4D5" w:sz="6" w:space="0"/>
        </w:pBdr>
        <w:shd w:val="clear" w:fill="F3F4F5"/>
        <w:wordWrap w:val="0"/>
        <w:spacing w:before="120" w:beforeAutospacing="0" w:after="240" w:afterAutospacing="0" w:line="270" w:lineRule="atLeast"/>
        <w:ind w:left="0" w:right="0"/>
        <w:rPr>
          <w:rFonts w:hint="eastAsia" w:ascii="微软雅黑" w:hAnsi="微软雅黑" w:eastAsia="微软雅黑" w:cs="微软雅黑"/>
          <w:b/>
          <w:color w:val="4F4F4F"/>
          <w:sz w:val="16"/>
          <w:szCs w:val="16"/>
        </w:rPr>
      </w:pPr>
      <w:r>
        <w:rPr>
          <w:rFonts w:hint="eastAsia" w:ascii="微软雅黑" w:hAnsi="微软雅黑" w:eastAsia="微软雅黑" w:cs="微软雅黑"/>
          <w:b/>
          <w:i w:val="0"/>
          <w:caps w:val="0"/>
          <w:color w:val="4F4F4F"/>
          <w:spacing w:val="0"/>
          <w:sz w:val="16"/>
          <w:szCs w:val="16"/>
          <w:bdr w:val="single" w:color="D4D4D5" w:sz="6" w:space="0"/>
          <w:shd w:val="clear" w:fill="F3F4F5"/>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0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i w:val="0"/>
          <w:caps w:val="0"/>
          <w:color w:val="4F4F4F"/>
          <w:spacing w:val="0"/>
          <w:sz w:val="16"/>
          <w:szCs w:val="16"/>
          <w:shd w:val="clear" w:fill="FFFFFF"/>
        </w:rPr>
        <w:t>这是一道模板题。</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0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i w:val="0"/>
          <w:caps w:val="0"/>
          <w:color w:val="4F4F4F"/>
          <w:spacing w:val="0"/>
          <w:sz w:val="16"/>
          <w:szCs w:val="16"/>
          <w:shd w:val="clear" w:fill="FFFFFF"/>
        </w:rPr>
        <w:t>给定一个字符串 A A</w:t>
      </w:r>
      <w:r>
        <w:rPr>
          <w:rFonts w:hint="eastAsia" w:ascii="微软雅黑" w:hAnsi="微软雅黑" w:eastAsia="微软雅黑" w:cs="微软雅黑"/>
          <w:i/>
          <w:caps w:val="0"/>
          <w:color w:val="4F4F4F"/>
          <w:spacing w:val="0"/>
          <w:sz w:val="16"/>
          <w:szCs w:val="16"/>
          <w:shd w:val="clear" w:fill="FFFFFF"/>
        </w:rPr>
        <w:t>A</w:t>
      </w:r>
      <w:r>
        <w:rPr>
          <w:rFonts w:hint="eastAsia" w:ascii="微软雅黑" w:hAnsi="微软雅黑" w:eastAsia="微软雅黑" w:cs="微软雅黑"/>
          <w:i w:val="0"/>
          <w:caps w:val="0"/>
          <w:color w:val="4F4F4F"/>
          <w:spacing w:val="0"/>
          <w:sz w:val="16"/>
          <w:szCs w:val="16"/>
          <w:shd w:val="clear" w:fill="FFFFFF"/>
        </w:rPr>
        <w:t> 和一个字符串 B B</w:t>
      </w:r>
      <w:r>
        <w:rPr>
          <w:rFonts w:hint="eastAsia" w:ascii="微软雅黑" w:hAnsi="微软雅黑" w:eastAsia="微软雅黑" w:cs="微软雅黑"/>
          <w:i/>
          <w:caps w:val="0"/>
          <w:color w:val="4F4F4F"/>
          <w:spacing w:val="0"/>
          <w:sz w:val="16"/>
          <w:szCs w:val="16"/>
          <w:shd w:val="clear" w:fill="FFFFFF"/>
        </w:rPr>
        <w:t>B</w:t>
      </w:r>
      <w:r>
        <w:rPr>
          <w:rFonts w:hint="eastAsia" w:ascii="微软雅黑" w:hAnsi="微软雅黑" w:eastAsia="微软雅黑" w:cs="微软雅黑"/>
          <w:i w:val="0"/>
          <w:caps w:val="0"/>
          <w:color w:val="4F4F4F"/>
          <w:spacing w:val="0"/>
          <w:sz w:val="16"/>
          <w:szCs w:val="16"/>
          <w:shd w:val="clear" w:fill="FFFFFF"/>
        </w:rPr>
        <w:t>，求 B B</w:t>
      </w:r>
      <w:r>
        <w:rPr>
          <w:rFonts w:hint="eastAsia" w:ascii="微软雅黑" w:hAnsi="微软雅黑" w:eastAsia="微软雅黑" w:cs="微软雅黑"/>
          <w:i/>
          <w:caps w:val="0"/>
          <w:color w:val="4F4F4F"/>
          <w:spacing w:val="0"/>
          <w:sz w:val="16"/>
          <w:szCs w:val="16"/>
          <w:shd w:val="clear" w:fill="FFFFFF"/>
        </w:rPr>
        <w:t>B</w:t>
      </w:r>
      <w:r>
        <w:rPr>
          <w:rFonts w:hint="eastAsia" w:ascii="微软雅黑" w:hAnsi="微软雅黑" w:eastAsia="微软雅黑" w:cs="微软雅黑"/>
          <w:i w:val="0"/>
          <w:caps w:val="0"/>
          <w:color w:val="4F4F4F"/>
          <w:spacing w:val="0"/>
          <w:sz w:val="16"/>
          <w:szCs w:val="16"/>
          <w:shd w:val="clear" w:fill="FFFFFF"/>
        </w:rPr>
        <w:t> 在 A A</w:t>
      </w:r>
      <w:r>
        <w:rPr>
          <w:rFonts w:hint="eastAsia" w:ascii="微软雅黑" w:hAnsi="微软雅黑" w:eastAsia="微软雅黑" w:cs="微软雅黑"/>
          <w:i/>
          <w:caps w:val="0"/>
          <w:color w:val="4F4F4F"/>
          <w:spacing w:val="0"/>
          <w:sz w:val="16"/>
          <w:szCs w:val="16"/>
          <w:shd w:val="clear" w:fill="FFFFFF"/>
        </w:rPr>
        <w:t>A</w:t>
      </w:r>
      <w:r>
        <w:rPr>
          <w:rFonts w:hint="eastAsia" w:ascii="微软雅黑" w:hAnsi="微软雅黑" w:eastAsia="微软雅黑" w:cs="微软雅黑"/>
          <w:i w:val="0"/>
          <w:caps w:val="0"/>
          <w:color w:val="4F4F4F"/>
          <w:spacing w:val="0"/>
          <w:sz w:val="16"/>
          <w:szCs w:val="16"/>
          <w:shd w:val="clear" w:fill="FFFFFF"/>
        </w:rPr>
        <w:t> 中的出现次数。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0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i w:val="0"/>
          <w:caps w:val="0"/>
          <w:color w:val="4F4F4F"/>
          <w:spacing w:val="0"/>
          <w:sz w:val="16"/>
          <w:szCs w:val="16"/>
          <w:shd w:val="clear" w:fill="FFFFFF"/>
        </w:rPr>
        <w:t>A A</w:t>
      </w:r>
      <w:r>
        <w:rPr>
          <w:rFonts w:hint="eastAsia" w:ascii="微软雅黑" w:hAnsi="微软雅黑" w:eastAsia="微软雅黑" w:cs="微软雅黑"/>
          <w:i/>
          <w:caps w:val="0"/>
          <w:color w:val="4F4F4F"/>
          <w:spacing w:val="0"/>
          <w:sz w:val="16"/>
          <w:szCs w:val="16"/>
          <w:shd w:val="clear" w:fill="FFFFFF"/>
        </w:rPr>
        <w:t>A</w:t>
      </w:r>
      <w:r>
        <w:rPr>
          <w:rFonts w:hint="eastAsia" w:ascii="微软雅黑" w:hAnsi="微软雅黑" w:eastAsia="微软雅黑" w:cs="微软雅黑"/>
          <w:i w:val="0"/>
          <w:caps w:val="0"/>
          <w:color w:val="4F4F4F"/>
          <w:spacing w:val="0"/>
          <w:sz w:val="16"/>
          <w:szCs w:val="16"/>
          <w:shd w:val="clear" w:fill="FFFFFF"/>
        </w:rPr>
        <w:t> 中不同位置出现的 B B</w:t>
      </w:r>
      <w:r>
        <w:rPr>
          <w:rFonts w:hint="eastAsia" w:ascii="微软雅黑" w:hAnsi="微软雅黑" w:eastAsia="微软雅黑" w:cs="微软雅黑"/>
          <w:i/>
          <w:caps w:val="0"/>
          <w:color w:val="4F4F4F"/>
          <w:spacing w:val="0"/>
          <w:sz w:val="16"/>
          <w:szCs w:val="16"/>
          <w:shd w:val="clear" w:fill="FFFFFF"/>
        </w:rPr>
        <w:t>B</w:t>
      </w:r>
      <w:r>
        <w:rPr>
          <w:rFonts w:hint="eastAsia" w:ascii="微软雅黑" w:hAnsi="微软雅黑" w:eastAsia="微软雅黑" w:cs="微软雅黑"/>
          <w:i w:val="0"/>
          <w:caps w:val="0"/>
          <w:color w:val="4F4F4F"/>
          <w:spacing w:val="0"/>
          <w:sz w:val="16"/>
          <w:szCs w:val="16"/>
          <w:shd w:val="clear" w:fill="FFFFFF"/>
        </w:rPr>
        <w:t> 可重叠。</w:t>
      </w:r>
    </w:p>
    <w:p>
      <w:pPr>
        <w:pStyle w:val="5"/>
        <w:keepNext w:val="0"/>
        <w:keepLines w:val="0"/>
        <w:widowControl/>
        <w:suppressLineNumbers w:val="0"/>
        <w:pBdr>
          <w:top w:val="single" w:color="D4D4D5" w:sz="6" w:space="0"/>
          <w:left w:val="single" w:color="D4D4D5" w:sz="6" w:space="0"/>
          <w:bottom w:val="single" w:color="D4D4D5" w:sz="6" w:space="0"/>
          <w:right w:val="single" w:color="D4D4D5" w:sz="6" w:space="0"/>
        </w:pBdr>
        <w:shd w:val="clear" w:fill="F3F4F5"/>
        <w:wordWrap w:val="0"/>
        <w:spacing w:before="120" w:beforeAutospacing="0" w:after="240" w:afterAutospacing="0" w:line="270" w:lineRule="atLeast"/>
        <w:ind w:left="0" w:right="0"/>
        <w:rPr>
          <w:rFonts w:hint="eastAsia" w:ascii="微软雅黑" w:hAnsi="微软雅黑" w:eastAsia="微软雅黑" w:cs="微软雅黑"/>
          <w:b/>
          <w:color w:val="4F4F4F"/>
          <w:sz w:val="16"/>
          <w:szCs w:val="16"/>
        </w:rPr>
      </w:pPr>
      <w:r>
        <w:rPr>
          <w:rFonts w:hint="eastAsia" w:ascii="微软雅黑" w:hAnsi="微软雅黑" w:eastAsia="微软雅黑" w:cs="微软雅黑"/>
          <w:b/>
          <w:i w:val="0"/>
          <w:caps w:val="0"/>
          <w:color w:val="4F4F4F"/>
          <w:spacing w:val="0"/>
          <w:sz w:val="16"/>
          <w:szCs w:val="16"/>
          <w:bdr w:val="single" w:color="D4D4D5" w:sz="6" w:space="0"/>
          <w:shd w:val="clear" w:fill="F3F4F5"/>
        </w:rPr>
        <w:t>输入格式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0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i w:val="0"/>
          <w:caps w:val="0"/>
          <w:color w:val="4F4F4F"/>
          <w:spacing w:val="0"/>
          <w:sz w:val="16"/>
          <w:szCs w:val="16"/>
          <w:shd w:val="clear" w:fill="FFFFFF"/>
        </w:rPr>
        <w:t>输入共两行，分别是字符串 A A</w:t>
      </w:r>
      <w:r>
        <w:rPr>
          <w:rFonts w:hint="eastAsia" w:ascii="微软雅黑" w:hAnsi="微软雅黑" w:eastAsia="微软雅黑" w:cs="微软雅黑"/>
          <w:i/>
          <w:caps w:val="0"/>
          <w:color w:val="4F4F4F"/>
          <w:spacing w:val="0"/>
          <w:sz w:val="16"/>
          <w:szCs w:val="16"/>
          <w:shd w:val="clear" w:fill="FFFFFF"/>
        </w:rPr>
        <w:t>A</w:t>
      </w:r>
      <w:r>
        <w:rPr>
          <w:rFonts w:hint="eastAsia" w:ascii="微软雅黑" w:hAnsi="微软雅黑" w:eastAsia="微软雅黑" w:cs="微软雅黑"/>
          <w:i w:val="0"/>
          <w:caps w:val="0"/>
          <w:color w:val="4F4F4F"/>
          <w:spacing w:val="0"/>
          <w:sz w:val="16"/>
          <w:szCs w:val="16"/>
          <w:shd w:val="clear" w:fill="FFFFFF"/>
        </w:rPr>
        <w:t> 和字符串 B B</w:t>
      </w:r>
      <w:r>
        <w:rPr>
          <w:rFonts w:hint="eastAsia" w:ascii="微软雅黑" w:hAnsi="微软雅黑" w:eastAsia="微软雅黑" w:cs="微软雅黑"/>
          <w:i/>
          <w:caps w:val="0"/>
          <w:color w:val="4F4F4F"/>
          <w:spacing w:val="0"/>
          <w:sz w:val="16"/>
          <w:szCs w:val="16"/>
          <w:shd w:val="clear" w:fill="FFFFFF"/>
        </w:rPr>
        <w:t>B</w:t>
      </w:r>
      <w:r>
        <w:rPr>
          <w:rFonts w:hint="eastAsia" w:ascii="微软雅黑" w:hAnsi="微软雅黑" w:eastAsia="微软雅黑" w:cs="微软雅黑"/>
          <w:i w:val="0"/>
          <w:caps w:val="0"/>
          <w:color w:val="4F4F4F"/>
          <w:spacing w:val="0"/>
          <w:sz w:val="16"/>
          <w:szCs w:val="16"/>
          <w:shd w:val="clear" w:fill="FFFFFF"/>
        </w:rPr>
        <w:t>。</w:t>
      </w:r>
    </w:p>
    <w:p>
      <w:pPr>
        <w:pStyle w:val="5"/>
        <w:keepNext w:val="0"/>
        <w:keepLines w:val="0"/>
        <w:widowControl/>
        <w:suppressLineNumbers w:val="0"/>
        <w:pBdr>
          <w:top w:val="single" w:color="D4D4D5" w:sz="6" w:space="0"/>
          <w:left w:val="single" w:color="D4D4D5" w:sz="6" w:space="0"/>
          <w:bottom w:val="single" w:color="D4D4D5" w:sz="6" w:space="0"/>
          <w:right w:val="single" w:color="D4D4D5" w:sz="6" w:space="0"/>
        </w:pBdr>
        <w:shd w:val="clear" w:fill="F3F4F5"/>
        <w:wordWrap w:val="0"/>
        <w:spacing w:before="120" w:beforeAutospacing="0" w:after="240" w:afterAutospacing="0" w:line="270" w:lineRule="atLeast"/>
        <w:ind w:left="0" w:right="0"/>
        <w:rPr>
          <w:rFonts w:hint="eastAsia" w:ascii="微软雅黑" w:hAnsi="微软雅黑" w:eastAsia="微软雅黑" w:cs="微软雅黑"/>
          <w:b/>
          <w:color w:val="4F4F4F"/>
          <w:sz w:val="16"/>
          <w:szCs w:val="16"/>
        </w:rPr>
      </w:pPr>
      <w:r>
        <w:rPr>
          <w:rFonts w:hint="eastAsia" w:ascii="微软雅黑" w:hAnsi="微软雅黑" w:eastAsia="微软雅黑" w:cs="微软雅黑"/>
          <w:b/>
          <w:i w:val="0"/>
          <w:caps w:val="0"/>
          <w:color w:val="4F4F4F"/>
          <w:spacing w:val="0"/>
          <w:sz w:val="16"/>
          <w:szCs w:val="16"/>
          <w:bdr w:val="single" w:color="D4D4D5" w:sz="6" w:space="0"/>
          <w:shd w:val="clear" w:fill="F3F4F5"/>
        </w:rPr>
        <w:t>输出格式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0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i w:val="0"/>
          <w:caps w:val="0"/>
          <w:color w:val="4F4F4F"/>
          <w:spacing w:val="0"/>
          <w:sz w:val="16"/>
          <w:szCs w:val="16"/>
          <w:shd w:val="clear" w:fill="FFFFFF"/>
        </w:rPr>
        <w:t>输出一个整数，表示 B B</w:t>
      </w:r>
      <w:r>
        <w:rPr>
          <w:rFonts w:hint="eastAsia" w:ascii="微软雅黑" w:hAnsi="微软雅黑" w:eastAsia="微软雅黑" w:cs="微软雅黑"/>
          <w:i/>
          <w:caps w:val="0"/>
          <w:color w:val="4F4F4F"/>
          <w:spacing w:val="0"/>
          <w:sz w:val="16"/>
          <w:szCs w:val="16"/>
          <w:shd w:val="clear" w:fill="FFFFFF"/>
        </w:rPr>
        <w:t>B</w:t>
      </w:r>
      <w:r>
        <w:rPr>
          <w:rFonts w:hint="eastAsia" w:ascii="微软雅黑" w:hAnsi="微软雅黑" w:eastAsia="微软雅黑" w:cs="微软雅黑"/>
          <w:i w:val="0"/>
          <w:caps w:val="0"/>
          <w:color w:val="4F4F4F"/>
          <w:spacing w:val="0"/>
          <w:sz w:val="16"/>
          <w:szCs w:val="16"/>
          <w:shd w:val="clear" w:fill="FFFFFF"/>
        </w:rPr>
        <w:t> 在 A A</w:t>
      </w:r>
      <w:r>
        <w:rPr>
          <w:rFonts w:hint="eastAsia" w:ascii="微软雅黑" w:hAnsi="微软雅黑" w:eastAsia="微软雅黑" w:cs="微软雅黑"/>
          <w:i/>
          <w:caps w:val="0"/>
          <w:color w:val="4F4F4F"/>
          <w:spacing w:val="0"/>
          <w:sz w:val="16"/>
          <w:szCs w:val="16"/>
          <w:shd w:val="clear" w:fill="FFFFFF"/>
        </w:rPr>
        <w:t>A</w:t>
      </w:r>
      <w:r>
        <w:rPr>
          <w:rFonts w:hint="eastAsia" w:ascii="微软雅黑" w:hAnsi="微软雅黑" w:eastAsia="微软雅黑" w:cs="微软雅黑"/>
          <w:i w:val="0"/>
          <w:caps w:val="0"/>
          <w:color w:val="4F4F4F"/>
          <w:spacing w:val="0"/>
          <w:sz w:val="16"/>
          <w:szCs w:val="16"/>
          <w:shd w:val="clear" w:fill="FFFFFF"/>
        </w:rPr>
        <w:t> 中的出现次数。</w:t>
      </w:r>
    </w:p>
    <w:p>
      <w:pPr>
        <w:pStyle w:val="5"/>
        <w:keepNext w:val="0"/>
        <w:keepLines w:val="0"/>
        <w:widowControl/>
        <w:suppressLineNumbers w:val="0"/>
        <w:pBdr>
          <w:top w:val="single" w:color="D4D4D5" w:sz="6" w:space="0"/>
          <w:left w:val="single" w:color="D4D4D5" w:sz="6" w:space="0"/>
          <w:bottom w:val="single" w:color="D4D4D5" w:sz="6" w:space="0"/>
          <w:right w:val="single" w:color="D4D4D5" w:sz="6" w:space="0"/>
        </w:pBdr>
        <w:shd w:val="clear" w:fill="F3F4F5"/>
        <w:wordWrap w:val="0"/>
        <w:spacing w:before="120" w:beforeAutospacing="0" w:after="240" w:afterAutospacing="0" w:line="270" w:lineRule="atLeast"/>
        <w:ind w:left="0" w:right="0"/>
        <w:rPr>
          <w:rFonts w:hint="eastAsia" w:ascii="微软雅黑" w:hAnsi="微软雅黑" w:eastAsia="微软雅黑" w:cs="微软雅黑"/>
          <w:b/>
          <w:color w:val="4F4F4F"/>
          <w:sz w:val="16"/>
          <w:szCs w:val="16"/>
        </w:rPr>
      </w:pPr>
      <w:r>
        <w:rPr>
          <w:rFonts w:hint="eastAsia" w:ascii="微软雅黑" w:hAnsi="微软雅黑" w:eastAsia="微软雅黑" w:cs="微软雅黑"/>
          <w:b/>
          <w:i w:val="0"/>
          <w:caps w:val="0"/>
          <w:color w:val="4F4F4F"/>
          <w:spacing w:val="0"/>
          <w:sz w:val="16"/>
          <w:szCs w:val="16"/>
          <w:bdr w:val="single" w:color="D4D4D5" w:sz="6" w:space="0"/>
          <w:shd w:val="clear" w:fill="F3F4F5"/>
        </w:rPr>
        <w:t>样例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270" w:lineRule="atLeast"/>
        <w:ind w:left="0" w:right="0"/>
        <w:rPr>
          <w:rFonts w:hint="eastAsia" w:ascii="微软雅黑" w:hAnsi="微软雅黑" w:eastAsia="微软雅黑" w:cs="微软雅黑"/>
          <w:b/>
          <w:color w:val="4F4F4F"/>
          <w:sz w:val="16"/>
          <w:szCs w:val="16"/>
        </w:rPr>
      </w:pPr>
      <w:r>
        <w:rPr>
          <w:rFonts w:hint="eastAsia" w:ascii="微软雅黑" w:hAnsi="微软雅黑" w:eastAsia="微软雅黑" w:cs="微软雅黑"/>
          <w:b/>
          <w:i w:val="0"/>
          <w:caps w:val="0"/>
          <w:color w:val="4F4F4F"/>
          <w:spacing w:val="0"/>
          <w:sz w:val="16"/>
          <w:szCs w:val="16"/>
          <w:shd w:val="clear" w:fill="FFFFFF"/>
        </w:rPr>
        <w:t>样例输入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Style w:val="12"/>
          <w:rFonts w:hint="eastAsia" w:ascii="微软雅黑" w:hAnsi="微软雅黑" w:eastAsia="微软雅黑" w:cs="微软雅黑"/>
          <w:i w:val="0"/>
          <w:caps w:val="0"/>
          <w:color w:val="000000"/>
          <w:spacing w:val="0"/>
          <w:sz w:val="16"/>
          <w:szCs w:val="16"/>
          <w:shd w:val="clear" w:fill="FFFFFF"/>
        </w:rPr>
      </w:pPr>
      <w:r>
        <w:rPr>
          <w:rStyle w:val="12"/>
          <w:rFonts w:hint="eastAsia" w:ascii="微软雅黑" w:hAnsi="微软雅黑" w:eastAsia="微软雅黑" w:cs="微软雅黑"/>
          <w:i w:val="0"/>
          <w:caps w:val="0"/>
          <w:color w:val="000000"/>
          <w:spacing w:val="0"/>
          <w:sz w:val="16"/>
          <w:szCs w:val="16"/>
          <w:shd w:val="clear" w:fill="FFFFFF"/>
        </w:rPr>
        <w:t>zyzyzyz</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eastAsia" w:ascii="微软雅黑" w:hAnsi="微软雅黑" w:eastAsia="微软雅黑" w:cs="微软雅黑"/>
          <w:color w:val="000000"/>
          <w:sz w:val="16"/>
          <w:szCs w:val="16"/>
        </w:rPr>
      </w:pPr>
      <w:r>
        <w:rPr>
          <w:rStyle w:val="12"/>
          <w:rFonts w:hint="eastAsia" w:ascii="微软雅黑" w:hAnsi="微软雅黑" w:eastAsia="微软雅黑" w:cs="微软雅黑"/>
          <w:i w:val="0"/>
          <w:caps w:val="0"/>
          <w:color w:val="000000"/>
          <w:spacing w:val="0"/>
          <w:sz w:val="16"/>
          <w:szCs w:val="16"/>
          <w:shd w:val="clear" w:fill="FFFFFF"/>
        </w:rPr>
        <w:t>zyz</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270" w:lineRule="atLeast"/>
        <w:ind w:left="0" w:right="0"/>
        <w:rPr>
          <w:rFonts w:hint="eastAsia" w:ascii="微软雅黑" w:hAnsi="微软雅黑" w:eastAsia="微软雅黑" w:cs="微软雅黑"/>
          <w:b/>
          <w:color w:val="4F4F4F"/>
          <w:sz w:val="16"/>
          <w:szCs w:val="16"/>
        </w:rPr>
      </w:pPr>
      <w:r>
        <w:rPr>
          <w:rFonts w:hint="eastAsia" w:ascii="微软雅黑" w:hAnsi="微软雅黑" w:eastAsia="微软雅黑" w:cs="微软雅黑"/>
          <w:b/>
          <w:i w:val="0"/>
          <w:caps w:val="0"/>
          <w:color w:val="4F4F4F"/>
          <w:spacing w:val="0"/>
          <w:sz w:val="16"/>
          <w:szCs w:val="16"/>
          <w:shd w:val="clear" w:fill="FFFFFF"/>
        </w:rPr>
        <w:t>样例输出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eastAsia" w:ascii="微软雅黑" w:hAnsi="微软雅黑" w:eastAsia="微软雅黑" w:cs="微软雅黑"/>
          <w:color w:val="000000"/>
          <w:sz w:val="16"/>
          <w:szCs w:val="16"/>
        </w:rPr>
      </w:pPr>
      <w:r>
        <w:rPr>
          <w:rStyle w:val="12"/>
          <w:rFonts w:hint="eastAsia" w:ascii="微软雅黑" w:hAnsi="微软雅黑" w:eastAsia="微软雅黑" w:cs="微软雅黑"/>
          <w:i w:val="0"/>
          <w:caps w:val="0"/>
          <w:color w:val="000000"/>
          <w:spacing w:val="0"/>
          <w:sz w:val="16"/>
          <w:szCs w:val="16"/>
          <w:shd w:val="clear" w:fill="FFFFFF"/>
        </w:rPr>
        <w:t>3</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0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1≤A,B 1 \leq A, B1≤</w:t>
      </w:r>
      <w:r>
        <w:rPr>
          <w:rFonts w:hint="eastAsia" w:ascii="微软雅黑" w:hAnsi="微软雅黑" w:eastAsia="微软雅黑" w:cs="微软雅黑"/>
          <w:i/>
          <w:caps w:val="0"/>
          <w:color w:val="4F4F4F"/>
          <w:spacing w:val="0"/>
          <w:sz w:val="16"/>
          <w:szCs w:val="16"/>
          <w:shd w:val="clear" w:fill="FFFFFF"/>
        </w:rPr>
        <w:t>A</w:t>
      </w:r>
      <w:r>
        <w:rPr>
          <w:rFonts w:hint="eastAsia" w:ascii="微软雅黑" w:hAnsi="微软雅黑" w:eastAsia="微软雅黑" w:cs="微软雅黑"/>
          <w:i w:val="0"/>
          <w:caps w:val="0"/>
          <w:color w:val="4F4F4F"/>
          <w:spacing w:val="0"/>
          <w:sz w:val="16"/>
          <w:szCs w:val="16"/>
          <w:shd w:val="clear" w:fill="FFFFFF"/>
        </w:rPr>
        <w:t>,</w:t>
      </w:r>
      <w:r>
        <w:rPr>
          <w:rFonts w:hint="eastAsia" w:ascii="微软雅黑" w:hAnsi="微软雅黑" w:eastAsia="微软雅黑" w:cs="微软雅黑"/>
          <w:i/>
          <w:caps w:val="0"/>
          <w:color w:val="4F4F4F"/>
          <w:spacing w:val="0"/>
          <w:sz w:val="16"/>
          <w:szCs w:val="16"/>
          <w:shd w:val="clear" w:fill="FFFFFF"/>
        </w:rPr>
        <w:t>B</w:t>
      </w:r>
      <w:r>
        <w:rPr>
          <w:rFonts w:hint="eastAsia" w:ascii="微软雅黑" w:hAnsi="微软雅黑" w:eastAsia="微软雅黑" w:cs="微软雅黑"/>
          <w:i w:val="0"/>
          <w:caps w:val="0"/>
          <w:color w:val="4F4F4F"/>
          <w:spacing w:val="0"/>
          <w:sz w:val="16"/>
          <w:szCs w:val="16"/>
          <w:shd w:val="clear" w:fill="FFFFFF"/>
        </w:rPr>
        <w:t> 的长度 ≤106 \leq 10 ^ 6≤10​6​​，A A</w:t>
      </w:r>
      <w:r>
        <w:rPr>
          <w:rFonts w:hint="eastAsia" w:ascii="微软雅黑" w:hAnsi="微软雅黑" w:eastAsia="微软雅黑" w:cs="微软雅黑"/>
          <w:i/>
          <w:caps w:val="0"/>
          <w:color w:val="4F4F4F"/>
          <w:spacing w:val="0"/>
          <w:sz w:val="16"/>
          <w:szCs w:val="16"/>
          <w:shd w:val="clear" w:fill="FFFFFF"/>
        </w:rPr>
        <w:t>A</w:t>
      </w:r>
      <w:r>
        <w:rPr>
          <w:rFonts w:hint="eastAsia" w:ascii="微软雅黑" w:hAnsi="微软雅黑" w:eastAsia="微软雅黑" w:cs="微软雅黑"/>
          <w:i w:val="0"/>
          <w:caps w:val="0"/>
          <w:color w:val="4F4F4F"/>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0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B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caps w:val="0"/>
          <w:color w:val="4F4F4F"/>
          <w:spacing w:val="0"/>
          <w:sz w:val="16"/>
          <w:szCs w:val="16"/>
          <w:shd w:val="clear" w:fill="FFFFFF"/>
        </w:rPr>
        <w:t>B</w:t>
      </w:r>
      <w:r>
        <w:rPr>
          <w:rFonts w:hint="eastAsia" w:ascii="微软雅黑" w:hAnsi="微软雅黑" w:eastAsia="微软雅黑" w:cs="微软雅黑"/>
          <w:i w:val="0"/>
          <w:caps w:val="0"/>
          <w:color w:val="4F4F4F"/>
          <w:spacing w:val="0"/>
          <w:sz w:val="16"/>
          <w:szCs w:val="16"/>
          <w:shd w:val="clear" w:fill="FFFFFF"/>
        </w:rPr>
        <w:t> 仅包含大小写字母。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KMP模板题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#include&lt;cstdio&gt;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#include&lt;iostream&gt;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#include&lt;algorithm&gt;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#include&lt;cstring&gt;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#define maxn 1000005</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using namespace std;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char text[maxn], patten[maxn];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int net[maxn];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int main()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scanf("%s%s",text,patten);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int la = strlen(text);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int lb = strlen(patten);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memset(net, 0, sizeof(net));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for (int i = 1; i &lt; lb; ++i)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int j = i;</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while (j &gt; 0)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j = net[j];</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if (patten[j] == patten[i])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net[i + 1] = j + 1;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break;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int cnt = 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for (int i = 0, j = 0; i &lt; la; ++i)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if (j &lt; lb&amp;&amp;patten[j] == text[i])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j++;</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else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while (j &gt; 0)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j = net[j];</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if (text[i] == patten[j])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j++;</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break;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if (j == lb) cnt++;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printf("%d\n", cnt);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ab/>
      </w:r>
      <w:r>
        <w:rPr>
          <w:rFonts w:hint="eastAsia" w:ascii="微软雅黑" w:hAnsi="微软雅黑" w:eastAsia="微软雅黑" w:cs="微软雅黑"/>
          <w:sz w:val="16"/>
          <w:szCs w:val="16"/>
        </w:rPr>
        <w:t>return 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r>
        <w:rPr>
          <w:rFonts w:hint="eastAsia" w:ascii="微软雅黑" w:hAnsi="微软雅黑" w:eastAsia="微软雅黑" w:cs="微软雅黑"/>
          <w:sz w:val="16"/>
          <w:szCs w:val="16"/>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hint="eastAsia" w:ascii="微软雅黑" w:hAnsi="微软雅黑" w:eastAsia="微软雅黑" w:cs="微软雅黑"/>
          <w:sz w:val="16"/>
          <w:szCs w:val="16"/>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i w:val="0"/>
          <w:caps w:val="0"/>
          <w:color w:val="333333"/>
          <w:spacing w:val="0"/>
          <w:sz w:val="16"/>
          <w:szCs w:val="16"/>
        </w:rPr>
        <w:t>loj 108 多项式乘法</w:t>
      </w:r>
    </w:p>
    <w:p>
      <w:pPr>
        <w:keepNext w:val="0"/>
        <w:keepLines w:val="0"/>
        <w:widowControl/>
        <w:suppressLineNumbers w:val="0"/>
        <w:pBdr>
          <w:top w:val="none" w:color="auto" w:sz="0" w:space="0"/>
          <w:left w:val="none" w:color="auto" w:sz="0" w:space="0"/>
          <w:bottom w:val="single" w:color="E3E3E3" w:sz="6"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858585"/>
          <w:spacing w:val="0"/>
          <w:sz w:val="16"/>
          <w:szCs w:val="16"/>
        </w:rPr>
      </w:pPr>
      <w:r>
        <w:rPr>
          <w:rFonts w:hint="eastAsia" w:ascii="微软雅黑" w:hAnsi="微软雅黑" w:eastAsia="微软雅黑" w:cs="微软雅黑"/>
          <w:i w:val="0"/>
          <w:caps w:val="0"/>
          <w:color w:val="858585"/>
          <w:spacing w:val="0"/>
          <w:kern w:val="0"/>
          <w:sz w:val="16"/>
          <w:szCs w:val="16"/>
          <w:lang w:val="en-US" w:eastAsia="zh-CN" w:bidi="ar"/>
        </w:rPr>
        <w:t>2018年04月28日 20:52:45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858585"/>
          <w:spacing w:val="0"/>
          <w:sz w:val="16"/>
          <w:szCs w:val="16"/>
        </w:rPr>
      </w:pPr>
      <w:r>
        <w:rPr>
          <w:rFonts w:hint="eastAsia" w:ascii="微软雅黑" w:hAnsi="微软雅黑" w:eastAsia="微软雅黑" w:cs="微软雅黑"/>
          <w:i w:val="0"/>
          <w:caps w:val="0"/>
          <w:color w:val="858585"/>
          <w:spacing w:val="0"/>
          <w:kern w:val="0"/>
          <w:sz w:val="16"/>
          <w:szCs w:val="16"/>
          <w:lang w:val="en-US" w:eastAsia="zh-CN" w:bidi="ar"/>
        </w:rPr>
        <w:t>阅读数：5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6795B5"/>
          <w:sz w:val="16"/>
          <w:szCs w:val="16"/>
          <w:u w:val="none"/>
        </w:rPr>
        <w:fldChar w:fldCharType="begin"/>
      </w:r>
      <w:r>
        <w:rPr>
          <w:rFonts w:hint="eastAsia" w:ascii="微软雅黑" w:hAnsi="微软雅黑" w:eastAsia="微软雅黑" w:cs="微软雅黑"/>
          <w:color w:val="6795B5"/>
          <w:sz w:val="16"/>
          <w:szCs w:val="16"/>
          <w:u w:val="none"/>
        </w:rPr>
        <w:instrText xml:space="preserve"> HYPERLINK "http://www.elijahqi.win/archives/3253" \t "https://blog.csdn.net/elijahqi/article/details/_blank" </w:instrText>
      </w:r>
      <w:r>
        <w:rPr>
          <w:rFonts w:hint="eastAsia" w:ascii="微软雅黑" w:hAnsi="微软雅黑" w:eastAsia="微软雅黑" w:cs="微软雅黑"/>
          <w:color w:val="6795B5"/>
          <w:sz w:val="16"/>
          <w:szCs w:val="16"/>
          <w:u w:val="none"/>
        </w:rPr>
        <w:fldChar w:fldCharType="separate"/>
      </w:r>
      <w:r>
        <w:rPr>
          <w:rStyle w:val="11"/>
          <w:rFonts w:hint="eastAsia" w:ascii="微软雅黑" w:hAnsi="微软雅黑" w:eastAsia="微软雅黑" w:cs="微软雅黑"/>
          <w:color w:val="6795B5"/>
          <w:sz w:val="16"/>
          <w:szCs w:val="16"/>
          <w:u w:val="none"/>
        </w:rPr>
        <w:t>http://www.elijahqi.win/archives/3253</w:t>
      </w:r>
      <w:r>
        <w:rPr>
          <w:rFonts w:hint="eastAsia" w:ascii="微软雅黑" w:hAnsi="微软雅黑" w:eastAsia="微软雅黑" w:cs="微软雅黑"/>
          <w:color w:val="6795B5"/>
          <w:sz w:val="16"/>
          <w:szCs w:val="16"/>
          <w:u w:val="none"/>
        </w:rPr>
        <w:fldChar w:fldCharType="end"/>
      </w:r>
      <w:r>
        <w:rPr>
          <w:rFonts w:hint="eastAsia" w:ascii="微软雅黑" w:hAnsi="微软雅黑" w:eastAsia="微软雅黑" w:cs="微软雅黑"/>
          <w:color w:val="4F4F4F"/>
          <w:sz w:val="16"/>
          <w:szCs w:val="16"/>
        </w:rPr>
        <w:t> </w:t>
      </w:r>
      <w:r>
        <w:rPr>
          <w:rFonts w:hint="eastAsia" w:ascii="微软雅黑" w:hAnsi="微软雅黑" w:eastAsia="微软雅黑" w:cs="微软雅黑"/>
          <w:color w:val="4F4F4F"/>
          <w:sz w:val="16"/>
          <w:szCs w:val="16"/>
        </w:rPr>
        <w:br w:type="textWrapping"/>
      </w:r>
      <w:r>
        <w:rPr>
          <w:rFonts w:hint="eastAsia" w:ascii="微软雅黑" w:hAnsi="微软雅黑" w:eastAsia="微软雅黑" w:cs="微软雅黑"/>
          <w:color w:val="4F4F4F"/>
          <w:sz w:val="16"/>
          <w:szCs w:val="16"/>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4F4F4F"/>
          <w:sz w:val="16"/>
          <w:szCs w:val="16"/>
        </w:rPr>
        <w:t>这是一道模板题。</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4F4F4F"/>
          <w:sz w:val="16"/>
          <w:szCs w:val="16"/>
        </w:rPr>
        <w:t>输入两个多项式，输出这两个多项式的乘积。</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4F4F4F"/>
          <w:sz w:val="16"/>
          <w:szCs w:val="16"/>
        </w:rPr>
        <w:t>输入格式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4F4F4F"/>
          <w:sz w:val="16"/>
          <w:szCs w:val="16"/>
        </w:rPr>
        <w:t>第一行两个整数 n n n 和 m m m，分别表示两个多项式的次数。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4F4F4F"/>
          <w:sz w:val="16"/>
          <w:szCs w:val="16"/>
        </w:rPr>
        <w:t>第二行 n+1 n + 1 n+1 个整数，分别表示第一个多项式的 0 0 0 到 n n n 次项前的系数。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4F4F4F"/>
          <w:sz w:val="16"/>
          <w:szCs w:val="16"/>
        </w:rPr>
        <w:t>第三行 m+1 m + 1 m+1 个整数，分别表示第二个多项式的 0 0 0 到 m m m 次项前的系数。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4F4F4F"/>
          <w:sz w:val="16"/>
          <w:szCs w:val="16"/>
        </w:rPr>
        <w:t>输出格式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4F4F4F"/>
          <w:sz w:val="16"/>
          <w:szCs w:val="16"/>
        </w:rPr>
        <w:t>一行 n+m+1 n + m + 1 n+m+1 个整数，分别表示乘起来后的多项式的 0 0 0 到 n+m n + m n+m 次项前的系数。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4F4F4F"/>
          <w:sz w:val="16"/>
          <w:szCs w:val="16"/>
        </w:rPr>
        <w:t>样例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4F4F4F"/>
          <w:sz w:val="16"/>
          <w:szCs w:val="16"/>
        </w:rPr>
        <w:t>样例输入</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4F4F4F"/>
          <w:sz w:val="16"/>
          <w:szCs w:val="16"/>
        </w:rPr>
        <w:t>1 2 </w:t>
      </w:r>
      <w:r>
        <w:rPr>
          <w:rFonts w:hint="eastAsia" w:ascii="微软雅黑" w:hAnsi="微软雅黑" w:eastAsia="微软雅黑" w:cs="微软雅黑"/>
          <w:color w:val="4F4F4F"/>
          <w:sz w:val="16"/>
          <w:szCs w:val="16"/>
        </w:rPr>
        <w:br w:type="textWrapping"/>
      </w:r>
      <w:r>
        <w:rPr>
          <w:rFonts w:hint="eastAsia" w:ascii="微软雅黑" w:hAnsi="微软雅黑" w:eastAsia="微软雅黑" w:cs="微软雅黑"/>
          <w:color w:val="4F4F4F"/>
          <w:sz w:val="16"/>
          <w:szCs w:val="16"/>
        </w:rPr>
        <w:t>1 2 </w:t>
      </w:r>
      <w:r>
        <w:rPr>
          <w:rFonts w:hint="eastAsia" w:ascii="微软雅黑" w:hAnsi="微软雅黑" w:eastAsia="微软雅黑" w:cs="微软雅黑"/>
          <w:color w:val="4F4F4F"/>
          <w:sz w:val="16"/>
          <w:szCs w:val="16"/>
        </w:rPr>
        <w:br w:type="textWrapping"/>
      </w:r>
      <w:r>
        <w:rPr>
          <w:rFonts w:hint="eastAsia" w:ascii="微软雅黑" w:hAnsi="微软雅黑" w:eastAsia="微软雅黑" w:cs="微软雅黑"/>
          <w:color w:val="4F4F4F"/>
          <w:sz w:val="16"/>
          <w:szCs w:val="16"/>
        </w:rPr>
        <w:t>1 2 1 </w:t>
      </w:r>
      <w:r>
        <w:rPr>
          <w:rFonts w:hint="eastAsia" w:ascii="微软雅黑" w:hAnsi="微软雅黑" w:eastAsia="微软雅黑" w:cs="微软雅黑"/>
          <w:color w:val="4F4F4F"/>
          <w:sz w:val="16"/>
          <w:szCs w:val="16"/>
        </w:rPr>
        <w:br w:type="textWrapping"/>
      </w:r>
      <w:r>
        <w:rPr>
          <w:rFonts w:hint="eastAsia" w:ascii="微软雅黑" w:hAnsi="微软雅黑" w:eastAsia="微软雅黑" w:cs="微软雅黑"/>
          <w:color w:val="4F4F4F"/>
          <w:sz w:val="16"/>
          <w:szCs w:val="16"/>
        </w:rPr>
        <w:t>样例输出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4F4F4F"/>
          <w:sz w:val="16"/>
          <w:szCs w:val="16"/>
        </w:rPr>
        <w:t>1 4 5 2 </w:t>
      </w:r>
      <w:r>
        <w:rPr>
          <w:rFonts w:hint="eastAsia" w:ascii="微软雅黑" w:hAnsi="微软雅黑" w:eastAsia="微软雅黑" w:cs="微软雅黑"/>
          <w:color w:val="4F4F4F"/>
          <w:sz w:val="16"/>
          <w:szCs w:val="16"/>
        </w:rPr>
        <w:br w:type="textWrapping"/>
      </w:r>
      <w:r>
        <w:rPr>
          <w:rFonts w:hint="eastAsia" w:ascii="微软雅黑" w:hAnsi="微软雅黑" w:eastAsia="微软雅黑" w:cs="微软雅黑"/>
          <w:color w:val="4F4F4F"/>
          <w:sz w:val="16"/>
          <w:szCs w:val="16"/>
        </w:rPr>
        <w:t>模板</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color w:val="4F4F4F"/>
          <w:sz w:val="16"/>
          <w:szCs w:val="16"/>
        </w:rPr>
        <w:t>ntt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Fonts w:hint="eastAsia" w:ascii="微软雅黑" w:hAnsi="微软雅黑" w:eastAsia="微软雅黑" w:cs="微软雅黑"/>
          <w:color w:val="880000"/>
          <w:sz w:val="16"/>
          <w:szCs w:val="16"/>
          <w:shd w:val="clear" w:fill="F6F8FA"/>
        </w:rPr>
        <w:t>#include&lt;cstdio&gt;#include&lt;cctype&gt;#include&lt;algorithm&gt;#define ll long long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using namespace std;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inline char gc(){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static char now[</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&lt;&lt;</w:t>
      </w:r>
      <w:r>
        <w:rPr>
          <w:rFonts w:hint="eastAsia" w:ascii="微软雅黑" w:hAnsi="微软雅黑" w:eastAsia="微软雅黑" w:cs="微软雅黑"/>
          <w:color w:val="006666"/>
          <w:sz w:val="16"/>
          <w:szCs w:val="16"/>
          <w:shd w:val="clear" w:fill="F6F8FA"/>
        </w:rPr>
        <w:t>16</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4F4F4F"/>
          <w:sz w:val="16"/>
          <w:szCs w:val="16"/>
          <w:shd w:val="clear" w:fill="F6F8FA"/>
        </w:rPr>
        <w:t>*S</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4F4F4F"/>
          <w:sz w:val="16"/>
          <w:szCs w:val="16"/>
          <w:shd w:val="clear" w:fill="F6F8FA"/>
        </w:rPr>
        <w:t>*T</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if</w:t>
      </w:r>
      <w:r>
        <w:rPr>
          <w:rStyle w:val="12"/>
          <w:rFonts w:hint="eastAsia" w:ascii="微软雅黑" w:hAnsi="微软雅黑" w:eastAsia="微软雅黑" w:cs="微软雅黑"/>
          <w:color w:val="000000"/>
          <w:sz w:val="16"/>
          <w:szCs w:val="16"/>
          <w:shd w:val="clear" w:fill="F6F8FA"/>
        </w:rPr>
        <w:t xml:space="preserve"> (T==S){T=(S=now)+fread(now,</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&lt;&lt;</w:t>
      </w:r>
      <w:r>
        <w:rPr>
          <w:rFonts w:hint="eastAsia" w:ascii="微软雅黑" w:hAnsi="微软雅黑" w:eastAsia="微软雅黑" w:cs="微软雅黑"/>
          <w:color w:val="006666"/>
          <w:sz w:val="16"/>
          <w:szCs w:val="16"/>
          <w:shd w:val="clear" w:fill="F6F8FA"/>
        </w:rPr>
        <w:t>16</w:t>
      </w:r>
      <w:r>
        <w:rPr>
          <w:rStyle w:val="12"/>
          <w:rFonts w:hint="eastAsia" w:ascii="微软雅黑" w:hAnsi="微软雅黑" w:eastAsia="微软雅黑" w:cs="微软雅黑"/>
          <w:color w:val="000000"/>
          <w:sz w:val="16"/>
          <w:szCs w:val="16"/>
          <w:shd w:val="clear" w:fill="F6F8FA"/>
        </w:rPr>
        <w:t>,stdin);</w:t>
      </w:r>
      <w:r>
        <w:rPr>
          <w:rFonts w:hint="eastAsia" w:ascii="微软雅黑" w:hAnsi="微软雅黑" w:eastAsia="微软雅黑" w:cs="微软雅黑"/>
          <w:color w:val="000088"/>
          <w:sz w:val="16"/>
          <w:szCs w:val="16"/>
          <w:shd w:val="clear" w:fill="F6F8FA"/>
        </w:rPr>
        <w:t>if</w:t>
      </w:r>
      <w:r>
        <w:rPr>
          <w:rStyle w:val="12"/>
          <w:rFonts w:hint="eastAsia" w:ascii="微软雅黑" w:hAnsi="微软雅黑" w:eastAsia="微软雅黑" w:cs="微软雅黑"/>
          <w:color w:val="000000"/>
          <w:sz w:val="16"/>
          <w:szCs w:val="16"/>
          <w:shd w:val="clear" w:fill="F6F8FA"/>
        </w:rPr>
        <w:t xml:space="preserve">(T==S) </w:t>
      </w:r>
      <w:r>
        <w:rPr>
          <w:rFonts w:hint="eastAsia" w:ascii="微软雅黑" w:hAnsi="微软雅黑" w:eastAsia="微软雅黑" w:cs="微软雅黑"/>
          <w:color w:val="000088"/>
          <w:sz w:val="16"/>
          <w:szCs w:val="16"/>
          <w:shd w:val="clear" w:fill="F6F8FA"/>
        </w:rPr>
        <w:t>return</w:t>
      </w:r>
      <w:r>
        <w:rPr>
          <w:rStyle w:val="12"/>
          <w:rFonts w:hint="eastAsia" w:ascii="微软雅黑" w:hAnsi="微软雅黑" w:eastAsia="微软雅黑" w:cs="微软雅黑"/>
          <w:color w:val="000000"/>
          <w:sz w:val="16"/>
          <w:szCs w:val="16"/>
          <w:shd w:val="clear" w:fill="F6F8FA"/>
        </w:rPr>
        <w:t xml:space="preserve"> EOF;}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return</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4F4F4F"/>
          <w:sz w:val="16"/>
          <w:szCs w:val="16"/>
          <w:shd w:val="clear" w:fill="F6F8FA"/>
        </w:rPr>
        <w:t>*S</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inline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read</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6666"/>
          <w:sz w:val="16"/>
          <w:szCs w:val="16"/>
          <w:shd w:val="clear" w:fill="F6F8FA"/>
        </w:rPr>
        <w:t>0</w:t>
      </w:r>
      <w:r>
        <w:rPr>
          <w:rStyle w:val="12"/>
          <w:rFonts w:hint="eastAsia" w:ascii="微软雅黑" w:hAnsi="微软雅黑" w:eastAsia="微软雅黑" w:cs="微软雅黑"/>
          <w:color w:val="000000"/>
          <w:sz w:val="16"/>
          <w:szCs w:val="16"/>
          <w:shd w:val="clear" w:fill="F6F8FA"/>
        </w:rPr>
        <w:t>,f=</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;char ch=gc();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while</w:t>
      </w:r>
      <w:r>
        <w:rPr>
          <w:rStyle w:val="12"/>
          <w:rFonts w:hint="eastAsia" w:ascii="微软雅黑" w:hAnsi="微软雅黑" w:eastAsia="微软雅黑" w:cs="微软雅黑"/>
          <w:color w:val="000000"/>
          <w:sz w:val="16"/>
          <w:szCs w:val="16"/>
          <w:shd w:val="clear" w:fill="F6F8FA"/>
        </w:rPr>
        <w:t>(!isdigit(ch)) {</w:t>
      </w:r>
      <w:r>
        <w:rPr>
          <w:rFonts w:hint="eastAsia" w:ascii="微软雅黑" w:hAnsi="微软雅黑" w:eastAsia="微软雅黑" w:cs="微软雅黑"/>
          <w:color w:val="000088"/>
          <w:sz w:val="16"/>
          <w:szCs w:val="16"/>
          <w:shd w:val="clear" w:fill="F6F8FA"/>
        </w:rPr>
        <w:t>if</w:t>
      </w:r>
      <w:r>
        <w:rPr>
          <w:rStyle w:val="12"/>
          <w:rFonts w:hint="eastAsia" w:ascii="微软雅黑" w:hAnsi="微软雅黑" w:eastAsia="微软雅黑" w:cs="微软雅黑"/>
          <w:color w:val="000000"/>
          <w:sz w:val="16"/>
          <w:szCs w:val="16"/>
          <w:shd w:val="clear" w:fill="F6F8FA"/>
        </w:rPr>
        <w:t>(ch==</w:t>
      </w:r>
      <w:r>
        <w:rPr>
          <w:rFonts w:hint="eastAsia" w:ascii="微软雅黑" w:hAnsi="微软雅黑" w:eastAsia="微软雅黑" w:cs="微软雅黑"/>
          <w:color w:val="009900"/>
          <w:sz w:val="16"/>
          <w:szCs w:val="16"/>
          <w:shd w:val="clear" w:fill="F6F8FA"/>
        </w:rPr>
        <w:t>'-'</w:t>
      </w:r>
      <w:r>
        <w:rPr>
          <w:rStyle w:val="12"/>
          <w:rFonts w:hint="eastAsia" w:ascii="微软雅黑" w:hAnsi="微软雅黑" w:eastAsia="微软雅黑" w:cs="微软雅黑"/>
          <w:color w:val="000000"/>
          <w:sz w:val="16"/>
          <w:szCs w:val="16"/>
          <w:shd w:val="clear" w:fill="F6F8FA"/>
        </w:rPr>
        <w:t>) f=-</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;ch=gc();}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while</w:t>
      </w:r>
      <w:r>
        <w:rPr>
          <w:rStyle w:val="12"/>
          <w:rFonts w:hint="eastAsia" w:ascii="微软雅黑" w:hAnsi="微软雅黑" w:eastAsia="微软雅黑" w:cs="微软雅黑"/>
          <w:color w:val="000000"/>
          <w:sz w:val="16"/>
          <w:szCs w:val="16"/>
          <w:shd w:val="clear" w:fill="F6F8FA"/>
        </w:rPr>
        <w:t xml:space="preserve">(isdigit(ch)) </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0088"/>
          <w:sz w:val="16"/>
          <w:szCs w:val="16"/>
          <w:shd w:val="clear" w:fill="F6F8FA"/>
        </w:rPr>
        <w:t>x</w:t>
      </w:r>
      <w:r>
        <w:rPr>
          <w:rFonts w:hint="eastAsia" w:ascii="微软雅黑" w:hAnsi="微软雅黑" w:eastAsia="微软雅黑" w:cs="微软雅黑"/>
          <w:color w:val="4F4F4F"/>
          <w:sz w:val="16"/>
          <w:szCs w:val="16"/>
          <w:shd w:val="clear" w:fill="F6F8FA"/>
        </w:rPr>
        <w:t>*10</w:t>
      </w:r>
      <w:r>
        <w:rPr>
          <w:rStyle w:val="12"/>
          <w:rFonts w:hint="eastAsia" w:ascii="微软雅黑" w:hAnsi="微软雅黑" w:eastAsia="微软雅黑" w:cs="微软雅黑"/>
          <w:color w:val="000000"/>
          <w:sz w:val="16"/>
          <w:szCs w:val="16"/>
          <w:shd w:val="clear" w:fill="F6F8FA"/>
        </w:rPr>
        <w:t>+ch-</w:t>
      </w:r>
      <w:r>
        <w:rPr>
          <w:rFonts w:hint="eastAsia" w:ascii="微软雅黑" w:hAnsi="微软雅黑" w:eastAsia="微软雅黑" w:cs="微软雅黑"/>
          <w:color w:val="009900"/>
          <w:sz w:val="16"/>
          <w:szCs w:val="16"/>
          <w:shd w:val="clear" w:fill="F6F8FA"/>
        </w:rPr>
        <w:t>'0'</w:t>
      </w:r>
      <w:r>
        <w:rPr>
          <w:rStyle w:val="12"/>
          <w:rFonts w:hint="eastAsia" w:ascii="微软雅黑" w:hAnsi="微软雅黑" w:eastAsia="微软雅黑" w:cs="微软雅黑"/>
          <w:color w:val="000000"/>
          <w:sz w:val="16"/>
          <w:szCs w:val="16"/>
          <w:shd w:val="clear" w:fill="F6F8FA"/>
        </w:rPr>
        <w:t>,ch=gc();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return</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x</w:t>
      </w:r>
      <w:r>
        <w:rPr>
          <w:rFonts w:hint="eastAsia" w:ascii="微软雅黑" w:hAnsi="微软雅黑" w:eastAsia="微软雅黑" w:cs="微软雅黑"/>
          <w:color w:val="4F4F4F"/>
          <w:sz w:val="16"/>
          <w:szCs w:val="16"/>
          <w:shd w:val="clear" w:fill="F6F8FA"/>
        </w:rPr>
        <w:t>*f</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const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N=</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e5+</w:t>
      </w:r>
      <w:r>
        <w:rPr>
          <w:rFonts w:hint="eastAsia" w:ascii="微软雅黑" w:hAnsi="微软雅黑" w:eastAsia="微软雅黑" w:cs="微软雅黑"/>
          <w:color w:val="006666"/>
          <w:sz w:val="16"/>
          <w:szCs w:val="16"/>
          <w:shd w:val="clear" w:fill="F6F8FA"/>
        </w:rPr>
        <w:t>10</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const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g=</w:t>
      </w:r>
      <w:r>
        <w:rPr>
          <w:rFonts w:hint="eastAsia" w:ascii="微软雅黑" w:hAnsi="微软雅黑" w:eastAsia="微软雅黑" w:cs="微软雅黑"/>
          <w:color w:val="006666"/>
          <w:sz w:val="16"/>
          <w:szCs w:val="16"/>
          <w:shd w:val="clear" w:fill="F6F8FA"/>
        </w:rPr>
        <w:t>3</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const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mod=</w:t>
      </w:r>
      <w:r>
        <w:rPr>
          <w:rFonts w:hint="eastAsia" w:ascii="微软雅黑" w:hAnsi="微软雅黑" w:eastAsia="微软雅黑" w:cs="微软雅黑"/>
          <w:color w:val="006666"/>
          <w:sz w:val="16"/>
          <w:szCs w:val="16"/>
          <w:shd w:val="clear" w:fill="F6F8FA"/>
        </w:rPr>
        <w:t>998244353</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inline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ksm(ll b,</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t){static ll tmp;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for</w:t>
      </w:r>
      <w:r>
        <w:rPr>
          <w:rStyle w:val="12"/>
          <w:rFonts w:hint="eastAsia" w:ascii="微软雅黑" w:hAnsi="微软雅黑" w:eastAsia="微软雅黑" w:cs="微软雅黑"/>
          <w:color w:val="000000"/>
          <w:sz w:val="16"/>
          <w:szCs w:val="16"/>
          <w:shd w:val="clear" w:fill="F6F8FA"/>
        </w:rPr>
        <w:t xml:space="preserve"> (tmp=</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;t;b=b</w:t>
      </w:r>
      <w:r>
        <w:rPr>
          <w:rFonts w:hint="eastAsia" w:ascii="微软雅黑" w:hAnsi="微软雅黑" w:eastAsia="微软雅黑" w:cs="微软雅黑"/>
          <w:color w:val="4F4F4F"/>
          <w:sz w:val="16"/>
          <w:szCs w:val="16"/>
          <w:shd w:val="clear" w:fill="F6F8FA"/>
        </w:rPr>
        <w:t>*b%mod</w:t>
      </w:r>
      <w:r>
        <w:rPr>
          <w:rStyle w:val="12"/>
          <w:rFonts w:hint="eastAsia" w:ascii="微软雅黑" w:hAnsi="微软雅黑" w:eastAsia="微软雅黑" w:cs="微软雅黑"/>
          <w:color w:val="000000"/>
          <w:sz w:val="16"/>
          <w:szCs w:val="16"/>
          <w:shd w:val="clear" w:fill="F6F8FA"/>
        </w:rPr>
        <w:t>,t&gt;&gt;=</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if</w:t>
      </w:r>
      <w:r>
        <w:rPr>
          <w:rStyle w:val="12"/>
          <w:rFonts w:hint="eastAsia" w:ascii="微软雅黑" w:hAnsi="微软雅黑" w:eastAsia="微软雅黑" w:cs="微软雅黑"/>
          <w:color w:val="000000"/>
          <w:sz w:val="16"/>
          <w:szCs w:val="16"/>
          <w:shd w:val="clear" w:fill="F6F8FA"/>
        </w:rPr>
        <w:t xml:space="preserve"> (t&amp;</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 tmp=tmp</w:t>
      </w:r>
      <w:r>
        <w:rPr>
          <w:rFonts w:hint="eastAsia" w:ascii="微软雅黑" w:hAnsi="微软雅黑" w:eastAsia="微软雅黑" w:cs="微软雅黑"/>
          <w:color w:val="4F4F4F"/>
          <w:sz w:val="16"/>
          <w:szCs w:val="16"/>
          <w:shd w:val="clear" w:fill="F6F8FA"/>
        </w:rPr>
        <w:t>*b%mod</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0088"/>
          <w:sz w:val="16"/>
          <w:szCs w:val="16"/>
          <w:shd w:val="clear" w:fill="F6F8FA"/>
        </w:rPr>
        <w:t>return</w:t>
      </w:r>
      <w:r>
        <w:rPr>
          <w:rStyle w:val="12"/>
          <w:rFonts w:hint="eastAsia" w:ascii="微软雅黑" w:hAnsi="微软雅黑" w:eastAsia="微软雅黑" w:cs="微软雅黑"/>
          <w:color w:val="000000"/>
          <w:sz w:val="16"/>
          <w:szCs w:val="16"/>
          <w:shd w:val="clear" w:fill="F6F8FA"/>
        </w:rPr>
        <w:t xml:space="preserve"> tmp;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a[N&lt;&lt;</w:t>
      </w:r>
      <w:r>
        <w:rPr>
          <w:rFonts w:hint="eastAsia" w:ascii="微软雅黑" w:hAnsi="微软雅黑" w:eastAsia="微软雅黑" w:cs="微软雅黑"/>
          <w:color w:val="006666"/>
          <w:sz w:val="16"/>
          <w:szCs w:val="16"/>
          <w:shd w:val="clear" w:fill="F6F8FA"/>
        </w:rPr>
        <w:t>2</w:t>
      </w:r>
      <w:r>
        <w:rPr>
          <w:rStyle w:val="12"/>
          <w:rFonts w:hint="eastAsia" w:ascii="微软雅黑" w:hAnsi="微软雅黑" w:eastAsia="微软雅黑" w:cs="微软雅黑"/>
          <w:color w:val="000000"/>
          <w:sz w:val="16"/>
          <w:szCs w:val="16"/>
          <w:shd w:val="clear" w:fill="F6F8FA"/>
        </w:rPr>
        <w:t>],b[N&lt;&lt;</w:t>
      </w:r>
      <w:r>
        <w:rPr>
          <w:rFonts w:hint="eastAsia" w:ascii="微软雅黑" w:hAnsi="微软雅黑" w:eastAsia="微软雅黑" w:cs="微软雅黑"/>
          <w:color w:val="006666"/>
          <w:sz w:val="16"/>
          <w:szCs w:val="16"/>
          <w:shd w:val="clear" w:fill="F6F8FA"/>
        </w:rPr>
        <w:t>2</w:t>
      </w:r>
      <w:r>
        <w:rPr>
          <w:rStyle w:val="12"/>
          <w:rFonts w:hint="eastAsia" w:ascii="微软雅黑" w:hAnsi="微软雅黑" w:eastAsia="微软雅黑" w:cs="微软雅黑"/>
          <w:color w:val="000000"/>
          <w:sz w:val="16"/>
          <w:szCs w:val="16"/>
          <w:shd w:val="clear" w:fill="F6F8FA"/>
        </w:rPr>
        <w:t>],R[N&lt;&lt;</w:t>
      </w:r>
      <w:r>
        <w:rPr>
          <w:rFonts w:hint="eastAsia" w:ascii="微软雅黑" w:hAnsi="微软雅黑" w:eastAsia="微软雅黑" w:cs="微软雅黑"/>
          <w:color w:val="006666"/>
          <w:sz w:val="16"/>
          <w:szCs w:val="16"/>
          <w:shd w:val="clear" w:fill="F6F8FA"/>
        </w:rPr>
        <w:t>2</w:t>
      </w:r>
      <w:r>
        <w:rPr>
          <w:rStyle w:val="12"/>
          <w:rFonts w:hint="eastAsia" w:ascii="微软雅黑" w:hAnsi="微软雅黑" w:eastAsia="微软雅黑" w:cs="微软雅黑"/>
          <w:color w:val="000000"/>
          <w:sz w:val="16"/>
          <w:szCs w:val="16"/>
          <w:shd w:val="clear" w:fill="F6F8FA"/>
        </w:rPr>
        <w:t>],n,</w:t>
      </w:r>
      <w:r>
        <w:rPr>
          <w:rFonts w:hint="eastAsia" w:ascii="微软雅黑" w:hAnsi="微软雅黑" w:eastAsia="微软雅黑" w:cs="微软雅黑"/>
          <w:color w:val="000088"/>
          <w:sz w:val="16"/>
          <w:szCs w:val="16"/>
          <w:shd w:val="clear" w:fill="F6F8FA"/>
        </w:rPr>
        <w:t>m</w:t>
      </w:r>
      <w:r>
        <w:rPr>
          <w:rStyle w:val="12"/>
          <w:rFonts w:hint="eastAsia" w:ascii="微软雅黑" w:hAnsi="微软雅黑" w:eastAsia="微软雅黑" w:cs="微软雅黑"/>
          <w:color w:val="000000"/>
          <w:sz w:val="16"/>
          <w:szCs w:val="16"/>
          <w:shd w:val="clear" w:fill="F6F8FA"/>
        </w:rPr>
        <w:t>;ll invn;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inline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inc(</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v){</w:t>
      </w:r>
      <w:r>
        <w:rPr>
          <w:rFonts w:hint="eastAsia" w:ascii="微软雅黑" w:hAnsi="微软雅黑" w:eastAsia="微软雅黑" w:cs="微软雅黑"/>
          <w:color w:val="000088"/>
          <w:sz w:val="16"/>
          <w:szCs w:val="16"/>
          <w:shd w:val="clear" w:fill="F6F8FA"/>
        </w:rPr>
        <w:t>return</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+v&gt;=mod?</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+v-mod:</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inline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dec(</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v){</w:t>
      </w:r>
      <w:r>
        <w:rPr>
          <w:rFonts w:hint="eastAsia" w:ascii="微软雅黑" w:hAnsi="微软雅黑" w:eastAsia="微软雅黑" w:cs="微软雅黑"/>
          <w:color w:val="000088"/>
          <w:sz w:val="16"/>
          <w:szCs w:val="16"/>
          <w:shd w:val="clear" w:fill="F6F8FA"/>
        </w:rPr>
        <w:t>return</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-v&lt;</w:t>
      </w:r>
      <w:r>
        <w:rPr>
          <w:rFonts w:hint="eastAsia" w:ascii="微软雅黑" w:hAnsi="微软雅黑" w:eastAsia="微软雅黑" w:cs="微软雅黑"/>
          <w:color w:val="006666"/>
          <w:sz w:val="16"/>
          <w:szCs w:val="16"/>
          <w:shd w:val="clear" w:fill="F6F8FA"/>
        </w:rPr>
        <w:t>0</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-v+mod:</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inline void ntt(</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4F4F4F"/>
          <w:sz w:val="16"/>
          <w:szCs w:val="16"/>
          <w:shd w:val="clear" w:fill="F6F8FA"/>
        </w:rPr>
        <w:t>*x</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for</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i=</w:t>
      </w:r>
      <w:r>
        <w:rPr>
          <w:rFonts w:hint="eastAsia" w:ascii="微软雅黑" w:hAnsi="微软雅黑" w:eastAsia="微软雅黑" w:cs="微软雅黑"/>
          <w:color w:val="006666"/>
          <w:sz w:val="16"/>
          <w:szCs w:val="16"/>
          <w:shd w:val="clear" w:fill="F6F8FA"/>
        </w:rPr>
        <w:t>0</w:t>
      </w:r>
      <w:r>
        <w:rPr>
          <w:rStyle w:val="12"/>
          <w:rFonts w:hint="eastAsia" w:ascii="微软雅黑" w:hAnsi="微软雅黑" w:eastAsia="微软雅黑" w:cs="微软雅黑"/>
          <w:color w:val="000000"/>
          <w:sz w:val="16"/>
          <w:szCs w:val="16"/>
          <w:shd w:val="clear" w:fill="F6F8FA"/>
        </w:rPr>
        <w:t xml:space="preserve">;i&lt;n;++i) </w:t>
      </w:r>
      <w:r>
        <w:rPr>
          <w:rFonts w:hint="eastAsia" w:ascii="微软雅黑" w:hAnsi="微软雅黑" w:eastAsia="微软雅黑" w:cs="微软雅黑"/>
          <w:color w:val="000088"/>
          <w:sz w:val="16"/>
          <w:szCs w:val="16"/>
          <w:shd w:val="clear" w:fill="F6F8FA"/>
        </w:rPr>
        <w:t>if</w:t>
      </w:r>
      <w:r>
        <w:rPr>
          <w:rStyle w:val="12"/>
          <w:rFonts w:hint="eastAsia" w:ascii="微软雅黑" w:hAnsi="微软雅黑" w:eastAsia="微软雅黑" w:cs="微软雅黑"/>
          <w:color w:val="000000"/>
          <w:sz w:val="16"/>
          <w:szCs w:val="16"/>
          <w:shd w:val="clear" w:fill="F6F8FA"/>
        </w:rPr>
        <w:t>(i&lt;R[i]) swap(</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[i],</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[R[i]]);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for</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i=</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;i&lt;n;i&lt;&lt;=</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ll wn=ksm(g,f==</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?(mod-</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)/(i&lt;&lt;</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):mod-</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-(mod-</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)/(i&lt;&lt;</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for</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j=</w:t>
      </w:r>
      <w:r>
        <w:rPr>
          <w:rFonts w:hint="eastAsia" w:ascii="微软雅黑" w:hAnsi="微软雅黑" w:eastAsia="微软雅黑" w:cs="微软雅黑"/>
          <w:color w:val="006666"/>
          <w:sz w:val="16"/>
          <w:szCs w:val="16"/>
          <w:shd w:val="clear" w:fill="F6F8FA"/>
        </w:rPr>
        <w:t>0</w:t>
      </w:r>
      <w:r>
        <w:rPr>
          <w:rStyle w:val="12"/>
          <w:rFonts w:hint="eastAsia" w:ascii="微软雅黑" w:hAnsi="微软雅黑" w:eastAsia="微软雅黑" w:cs="微软雅黑"/>
          <w:color w:val="000000"/>
          <w:sz w:val="16"/>
          <w:szCs w:val="16"/>
          <w:shd w:val="clear" w:fill="F6F8FA"/>
        </w:rPr>
        <w:t>;j&lt;n;j+=i&lt;&lt;</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ll w=</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,t1,t2;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for</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k=</w:t>
      </w:r>
      <w:r>
        <w:rPr>
          <w:rFonts w:hint="eastAsia" w:ascii="微软雅黑" w:hAnsi="微软雅黑" w:eastAsia="微软雅黑" w:cs="微软雅黑"/>
          <w:color w:val="006666"/>
          <w:sz w:val="16"/>
          <w:szCs w:val="16"/>
          <w:shd w:val="clear" w:fill="F6F8FA"/>
        </w:rPr>
        <w:t>0</w:t>
      </w:r>
      <w:r>
        <w:rPr>
          <w:rStyle w:val="12"/>
          <w:rFonts w:hint="eastAsia" w:ascii="微软雅黑" w:hAnsi="微软雅黑" w:eastAsia="微软雅黑" w:cs="微软雅黑"/>
          <w:color w:val="000000"/>
          <w:sz w:val="16"/>
          <w:szCs w:val="16"/>
          <w:shd w:val="clear" w:fill="F6F8FA"/>
        </w:rPr>
        <w:t>;k&lt;i;++k,w=w</w:t>
      </w:r>
      <w:r>
        <w:rPr>
          <w:rFonts w:hint="eastAsia" w:ascii="微软雅黑" w:hAnsi="微软雅黑" w:eastAsia="微软雅黑" w:cs="微软雅黑"/>
          <w:color w:val="4F4F4F"/>
          <w:sz w:val="16"/>
          <w:szCs w:val="16"/>
          <w:shd w:val="clear" w:fill="F6F8FA"/>
        </w:rPr>
        <w:t>*wn%mod</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t1=</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[j+k],t2=w</w:t>
      </w:r>
      <w:r>
        <w:rPr>
          <w:rFonts w:hint="eastAsia" w:ascii="微软雅黑" w:hAnsi="微软雅黑" w:eastAsia="微软雅黑" w:cs="微软雅黑"/>
          <w:color w:val="4F4F4F"/>
          <w:sz w:val="16"/>
          <w:szCs w:val="16"/>
          <w:shd w:val="clear" w:fill="F6F8FA"/>
        </w:rPr>
        <w:t>*x</w:t>
      </w:r>
      <w:r>
        <w:rPr>
          <w:rStyle w:val="12"/>
          <w:rFonts w:hint="eastAsia" w:ascii="微软雅黑" w:hAnsi="微软雅黑" w:eastAsia="微软雅黑" w:cs="微软雅黑"/>
          <w:color w:val="000000"/>
          <w:sz w:val="16"/>
          <w:szCs w:val="16"/>
          <w:shd w:val="clear" w:fill="F6F8FA"/>
        </w:rPr>
        <w:t>[j+k+i]</w:t>
      </w:r>
      <w:r>
        <w:rPr>
          <w:rFonts w:hint="eastAsia" w:ascii="微软雅黑" w:hAnsi="微软雅黑" w:eastAsia="微软雅黑" w:cs="微软雅黑"/>
          <w:color w:val="4F4F4F"/>
          <w:sz w:val="16"/>
          <w:szCs w:val="16"/>
          <w:shd w:val="clear" w:fill="F6F8FA"/>
        </w:rPr>
        <w:t>%mod</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[j+k]=inc(t1,t2),</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[j+k+i]=dec(t1,t2);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if</w:t>
      </w:r>
      <w:r>
        <w:rPr>
          <w:rStyle w:val="12"/>
          <w:rFonts w:hint="eastAsia" w:ascii="微软雅黑" w:hAnsi="微软雅黑" w:eastAsia="微软雅黑" w:cs="微软雅黑"/>
          <w:color w:val="000000"/>
          <w:sz w:val="16"/>
          <w:szCs w:val="16"/>
          <w:shd w:val="clear" w:fill="F6F8FA"/>
        </w:rPr>
        <w:t xml:space="preserve"> (f==-</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for</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i=</w:t>
      </w:r>
      <w:r>
        <w:rPr>
          <w:rFonts w:hint="eastAsia" w:ascii="微软雅黑" w:hAnsi="微软雅黑" w:eastAsia="微软雅黑" w:cs="微软雅黑"/>
          <w:color w:val="006666"/>
          <w:sz w:val="16"/>
          <w:szCs w:val="16"/>
          <w:shd w:val="clear" w:fill="F6F8FA"/>
        </w:rPr>
        <w:t>0</w:t>
      </w:r>
      <w:r>
        <w:rPr>
          <w:rStyle w:val="12"/>
          <w:rFonts w:hint="eastAsia" w:ascii="微软雅黑" w:hAnsi="微软雅黑" w:eastAsia="微软雅黑" w:cs="微软雅黑"/>
          <w:color w:val="000000"/>
          <w:sz w:val="16"/>
          <w:szCs w:val="16"/>
          <w:shd w:val="clear" w:fill="F6F8FA"/>
        </w:rPr>
        <w:t xml:space="preserve">;i&lt;n;++i) </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[i]=</w:t>
      </w:r>
      <w:r>
        <w:rPr>
          <w:rFonts w:hint="eastAsia" w:ascii="微软雅黑" w:hAnsi="微软雅黑" w:eastAsia="微软雅黑" w:cs="微软雅黑"/>
          <w:color w:val="000088"/>
          <w:sz w:val="16"/>
          <w:szCs w:val="16"/>
          <w:shd w:val="clear" w:fill="F6F8FA"/>
        </w:rPr>
        <w:t>x</w:t>
      </w:r>
      <w:r>
        <w:rPr>
          <w:rStyle w:val="12"/>
          <w:rFonts w:hint="eastAsia" w:ascii="微软雅黑" w:hAnsi="微软雅黑" w:eastAsia="微软雅黑" w:cs="微软雅黑"/>
          <w:color w:val="000000"/>
          <w:sz w:val="16"/>
          <w:szCs w:val="16"/>
          <w:shd w:val="clear" w:fill="F6F8FA"/>
        </w:rPr>
        <w:t>[i]</w:t>
      </w:r>
      <w:r>
        <w:rPr>
          <w:rFonts w:hint="eastAsia" w:ascii="微软雅黑" w:hAnsi="微软雅黑" w:eastAsia="微软雅黑" w:cs="微软雅黑"/>
          <w:color w:val="4F4F4F"/>
          <w:sz w:val="16"/>
          <w:szCs w:val="16"/>
          <w:shd w:val="clear" w:fill="F6F8FA"/>
        </w:rPr>
        <w:t>*invn%mod</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main(){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freopen(</w:t>
      </w:r>
      <w:r>
        <w:rPr>
          <w:rFonts w:hint="eastAsia" w:ascii="微软雅黑" w:hAnsi="微软雅黑" w:eastAsia="微软雅黑" w:cs="微软雅黑"/>
          <w:color w:val="009900"/>
          <w:sz w:val="16"/>
          <w:szCs w:val="16"/>
          <w:shd w:val="clear" w:fill="F6F8FA"/>
        </w:rPr>
        <w:t>"loj108.in"</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9900"/>
          <w:sz w:val="16"/>
          <w:szCs w:val="16"/>
          <w:shd w:val="clear" w:fill="F6F8FA"/>
        </w:rPr>
        <w:t>"r"</w:t>
      </w:r>
      <w:r>
        <w:rPr>
          <w:rStyle w:val="12"/>
          <w:rFonts w:hint="eastAsia" w:ascii="微软雅黑" w:hAnsi="微软雅黑" w:eastAsia="微软雅黑" w:cs="微软雅黑"/>
          <w:color w:val="000000"/>
          <w:sz w:val="16"/>
          <w:szCs w:val="16"/>
          <w:shd w:val="clear" w:fill="F6F8FA"/>
        </w:rPr>
        <w:t>,stdin);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n=</w:t>
      </w:r>
      <w:r>
        <w:rPr>
          <w:rFonts w:hint="eastAsia" w:ascii="微软雅黑" w:hAnsi="微软雅黑" w:eastAsia="微软雅黑" w:cs="微软雅黑"/>
          <w:color w:val="000088"/>
          <w:sz w:val="16"/>
          <w:szCs w:val="16"/>
          <w:shd w:val="clear" w:fill="F6F8FA"/>
        </w:rPr>
        <w:t>read</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0088"/>
          <w:sz w:val="16"/>
          <w:szCs w:val="16"/>
          <w:shd w:val="clear" w:fill="F6F8FA"/>
        </w:rPr>
        <w:t>m</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0088"/>
          <w:sz w:val="16"/>
          <w:szCs w:val="16"/>
          <w:shd w:val="clear" w:fill="F6F8FA"/>
        </w:rPr>
        <w:t>read</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for</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i=</w:t>
      </w:r>
      <w:r>
        <w:rPr>
          <w:rFonts w:hint="eastAsia" w:ascii="微软雅黑" w:hAnsi="微软雅黑" w:eastAsia="微软雅黑" w:cs="微软雅黑"/>
          <w:color w:val="006666"/>
          <w:sz w:val="16"/>
          <w:szCs w:val="16"/>
          <w:shd w:val="clear" w:fill="F6F8FA"/>
        </w:rPr>
        <w:t>0</w:t>
      </w:r>
      <w:r>
        <w:rPr>
          <w:rStyle w:val="12"/>
          <w:rFonts w:hint="eastAsia" w:ascii="微软雅黑" w:hAnsi="微软雅黑" w:eastAsia="微软雅黑" w:cs="微软雅黑"/>
          <w:color w:val="000000"/>
          <w:sz w:val="16"/>
          <w:szCs w:val="16"/>
          <w:shd w:val="clear" w:fill="F6F8FA"/>
        </w:rPr>
        <w:t>;i&lt;=n;++i) a[i]=</w:t>
      </w:r>
      <w:r>
        <w:rPr>
          <w:rFonts w:hint="eastAsia" w:ascii="微软雅黑" w:hAnsi="微软雅黑" w:eastAsia="微软雅黑" w:cs="微软雅黑"/>
          <w:color w:val="000088"/>
          <w:sz w:val="16"/>
          <w:szCs w:val="16"/>
          <w:shd w:val="clear" w:fill="F6F8FA"/>
        </w:rPr>
        <w:t>read</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for</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i=</w:t>
      </w:r>
      <w:r>
        <w:rPr>
          <w:rFonts w:hint="eastAsia" w:ascii="微软雅黑" w:hAnsi="微软雅黑" w:eastAsia="微软雅黑" w:cs="微软雅黑"/>
          <w:color w:val="006666"/>
          <w:sz w:val="16"/>
          <w:szCs w:val="16"/>
          <w:shd w:val="clear" w:fill="F6F8FA"/>
        </w:rPr>
        <w:t>0</w:t>
      </w:r>
      <w:r>
        <w:rPr>
          <w:rStyle w:val="12"/>
          <w:rFonts w:hint="eastAsia" w:ascii="微软雅黑" w:hAnsi="微软雅黑" w:eastAsia="微软雅黑" w:cs="微软雅黑"/>
          <w:color w:val="000000"/>
          <w:sz w:val="16"/>
          <w:szCs w:val="16"/>
          <w:shd w:val="clear" w:fill="F6F8FA"/>
        </w:rPr>
        <w:t>;i&lt;=</w:t>
      </w:r>
      <w:r>
        <w:rPr>
          <w:rFonts w:hint="eastAsia" w:ascii="微软雅黑" w:hAnsi="微软雅黑" w:eastAsia="微软雅黑" w:cs="微软雅黑"/>
          <w:color w:val="000088"/>
          <w:sz w:val="16"/>
          <w:szCs w:val="16"/>
          <w:shd w:val="clear" w:fill="F6F8FA"/>
        </w:rPr>
        <w:t>m</w:t>
      </w:r>
      <w:r>
        <w:rPr>
          <w:rStyle w:val="12"/>
          <w:rFonts w:hint="eastAsia" w:ascii="微软雅黑" w:hAnsi="微软雅黑" w:eastAsia="微软雅黑" w:cs="微软雅黑"/>
          <w:color w:val="000000"/>
          <w:sz w:val="16"/>
          <w:szCs w:val="16"/>
          <w:shd w:val="clear" w:fill="F6F8FA"/>
        </w:rPr>
        <w:t>;++i) b[i]=</w:t>
      </w:r>
      <w:r>
        <w:rPr>
          <w:rFonts w:hint="eastAsia" w:ascii="微软雅黑" w:hAnsi="微软雅黑" w:eastAsia="微软雅黑" w:cs="微软雅黑"/>
          <w:color w:val="000088"/>
          <w:sz w:val="16"/>
          <w:szCs w:val="16"/>
          <w:shd w:val="clear" w:fill="F6F8FA"/>
        </w:rPr>
        <w:t>read</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m</w:t>
      </w:r>
      <w:r>
        <w:rPr>
          <w:rStyle w:val="12"/>
          <w:rFonts w:hint="eastAsia" w:ascii="微软雅黑" w:hAnsi="微软雅黑" w:eastAsia="微软雅黑" w:cs="微软雅黑"/>
          <w:color w:val="000000"/>
          <w:sz w:val="16"/>
          <w:szCs w:val="16"/>
          <w:shd w:val="clear" w:fill="F6F8FA"/>
        </w:rPr>
        <w:t>+=n;</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t=</w:t>
      </w:r>
      <w:r>
        <w:rPr>
          <w:rFonts w:hint="eastAsia" w:ascii="微软雅黑" w:hAnsi="微软雅黑" w:eastAsia="微软雅黑" w:cs="微软雅黑"/>
          <w:color w:val="006666"/>
          <w:sz w:val="16"/>
          <w:szCs w:val="16"/>
          <w:shd w:val="clear" w:fill="F6F8FA"/>
        </w:rPr>
        <w:t>0</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0088"/>
          <w:sz w:val="16"/>
          <w:szCs w:val="16"/>
          <w:shd w:val="clear" w:fill="F6F8FA"/>
        </w:rPr>
        <w:t>for</w:t>
      </w:r>
      <w:r>
        <w:rPr>
          <w:rStyle w:val="12"/>
          <w:rFonts w:hint="eastAsia" w:ascii="微软雅黑" w:hAnsi="微软雅黑" w:eastAsia="微软雅黑" w:cs="微软雅黑"/>
          <w:color w:val="000000"/>
          <w:sz w:val="16"/>
          <w:szCs w:val="16"/>
          <w:shd w:val="clear" w:fill="F6F8FA"/>
        </w:rPr>
        <w:t xml:space="preserve"> (n=</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;n&lt;=</w:t>
      </w:r>
      <w:r>
        <w:rPr>
          <w:rFonts w:hint="eastAsia" w:ascii="微软雅黑" w:hAnsi="微软雅黑" w:eastAsia="微软雅黑" w:cs="微软雅黑"/>
          <w:color w:val="000088"/>
          <w:sz w:val="16"/>
          <w:szCs w:val="16"/>
          <w:shd w:val="clear" w:fill="F6F8FA"/>
        </w:rPr>
        <w:t>m</w:t>
      </w:r>
      <w:r>
        <w:rPr>
          <w:rStyle w:val="12"/>
          <w:rFonts w:hint="eastAsia" w:ascii="微软雅黑" w:hAnsi="微软雅黑" w:eastAsia="微软雅黑" w:cs="微软雅黑"/>
          <w:color w:val="000000"/>
          <w:sz w:val="16"/>
          <w:szCs w:val="16"/>
          <w:shd w:val="clear" w:fill="F6F8FA"/>
        </w:rPr>
        <w:t>;n&lt;&lt;=</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for</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i=</w:t>
      </w:r>
      <w:r>
        <w:rPr>
          <w:rFonts w:hint="eastAsia" w:ascii="微软雅黑" w:hAnsi="微软雅黑" w:eastAsia="微软雅黑" w:cs="微软雅黑"/>
          <w:color w:val="006666"/>
          <w:sz w:val="16"/>
          <w:szCs w:val="16"/>
          <w:shd w:val="clear" w:fill="F6F8FA"/>
        </w:rPr>
        <w:t>0</w:t>
      </w:r>
      <w:r>
        <w:rPr>
          <w:rStyle w:val="12"/>
          <w:rFonts w:hint="eastAsia" w:ascii="微软雅黑" w:hAnsi="微软雅黑" w:eastAsia="微软雅黑" w:cs="微软雅黑"/>
          <w:color w:val="000000"/>
          <w:sz w:val="16"/>
          <w:szCs w:val="16"/>
          <w:shd w:val="clear" w:fill="F6F8FA"/>
        </w:rPr>
        <w:t>;i&lt;n;++i) R[i]=R[i&gt;&gt;</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]&gt;&gt;</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|(i&amp;</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)&lt;&lt;t-</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ntt(a,</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);ntt(b,</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);invn=ksm(n,mod-</w:t>
      </w:r>
      <w:r>
        <w:rPr>
          <w:rFonts w:hint="eastAsia" w:ascii="微软雅黑" w:hAnsi="微软雅黑" w:eastAsia="微软雅黑" w:cs="微软雅黑"/>
          <w:color w:val="006666"/>
          <w:sz w:val="16"/>
          <w:szCs w:val="16"/>
          <w:shd w:val="clear" w:fill="F6F8FA"/>
        </w:rPr>
        <w:t>2</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for</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i=</w:t>
      </w:r>
      <w:r>
        <w:rPr>
          <w:rFonts w:hint="eastAsia" w:ascii="微软雅黑" w:hAnsi="微软雅黑" w:eastAsia="微软雅黑" w:cs="微软雅黑"/>
          <w:color w:val="006666"/>
          <w:sz w:val="16"/>
          <w:szCs w:val="16"/>
          <w:shd w:val="clear" w:fill="F6F8FA"/>
        </w:rPr>
        <w:t>0</w:t>
      </w:r>
      <w:r>
        <w:rPr>
          <w:rStyle w:val="12"/>
          <w:rFonts w:hint="eastAsia" w:ascii="微软雅黑" w:hAnsi="微软雅黑" w:eastAsia="微软雅黑" w:cs="微软雅黑"/>
          <w:color w:val="000000"/>
          <w:sz w:val="16"/>
          <w:szCs w:val="16"/>
          <w:shd w:val="clear" w:fill="F6F8FA"/>
        </w:rPr>
        <w:t>;i&lt;n;++i) a[i]=(ll)a[i]</w:t>
      </w:r>
      <w:r>
        <w:rPr>
          <w:rFonts w:hint="eastAsia" w:ascii="微软雅黑" w:hAnsi="微软雅黑" w:eastAsia="微软雅黑" w:cs="微软雅黑"/>
          <w:color w:val="4F4F4F"/>
          <w:sz w:val="16"/>
          <w:szCs w:val="16"/>
          <w:shd w:val="clear" w:fill="F6F8FA"/>
        </w:rPr>
        <w:t>*b</w:t>
      </w:r>
      <w:r>
        <w:rPr>
          <w:rStyle w:val="12"/>
          <w:rFonts w:hint="eastAsia" w:ascii="微软雅黑" w:hAnsi="微软雅黑" w:eastAsia="微软雅黑" w:cs="微软雅黑"/>
          <w:color w:val="000000"/>
          <w:sz w:val="16"/>
          <w:szCs w:val="16"/>
          <w:shd w:val="clear" w:fill="F6F8FA"/>
        </w:rPr>
        <w:t>[i]</w:t>
      </w:r>
      <w:r>
        <w:rPr>
          <w:rFonts w:hint="eastAsia" w:ascii="微软雅黑" w:hAnsi="微软雅黑" w:eastAsia="微软雅黑" w:cs="微软雅黑"/>
          <w:color w:val="4F4F4F"/>
          <w:sz w:val="16"/>
          <w:szCs w:val="16"/>
          <w:shd w:val="clear" w:fill="F6F8FA"/>
        </w:rPr>
        <w:t>%mod</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ntt(a,-</w:t>
      </w:r>
      <w:r>
        <w:rPr>
          <w:rFonts w:hint="eastAsia" w:ascii="微软雅黑" w:hAnsi="微软雅黑" w:eastAsia="微软雅黑" w:cs="微软雅黑"/>
          <w:color w:val="006666"/>
          <w:sz w:val="16"/>
          <w:szCs w:val="16"/>
          <w:shd w:val="clear" w:fill="F6F8FA"/>
        </w:rPr>
        <w:t>1</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for</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int</w:t>
      </w:r>
      <w:r>
        <w:rPr>
          <w:rStyle w:val="12"/>
          <w:rFonts w:hint="eastAsia" w:ascii="微软雅黑" w:hAnsi="微软雅黑" w:eastAsia="微软雅黑" w:cs="微软雅黑"/>
          <w:color w:val="000000"/>
          <w:sz w:val="16"/>
          <w:szCs w:val="16"/>
          <w:shd w:val="clear" w:fill="F6F8FA"/>
        </w:rPr>
        <w:t xml:space="preserve"> i=</w:t>
      </w:r>
      <w:r>
        <w:rPr>
          <w:rFonts w:hint="eastAsia" w:ascii="微软雅黑" w:hAnsi="微软雅黑" w:eastAsia="微软雅黑" w:cs="微软雅黑"/>
          <w:color w:val="006666"/>
          <w:sz w:val="16"/>
          <w:szCs w:val="16"/>
          <w:shd w:val="clear" w:fill="F6F8FA"/>
        </w:rPr>
        <w:t>0</w:t>
      </w:r>
      <w:r>
        <w:rPr>
          <w:rStyle w:val="12"/>
          <w:rFonts w:hint="eastAsia" w:ascii="微软雅黑" w:hAnsi="微软雅黑" w:eastAsia="微软雅黑" w:cs="微软雅黑"/>
          <w:color w:val="000000"/>
          <w:sz w:val="16"/>
          <w:szCs w:val="16"/>
          <w:shd w:val="clear" w:fill="F6F8FA"/>
        </w:rPr>
        <w:t>;i&lt;=</w:t>
      </w:r>
      <w:r>
        <w:rPr>
          <w:rFonts w:hint="eastAsia" w:ascii="微软雅黑" w:hAnsi="微软雅黑" w:eastAsia="微软雅黑" w:cs="微软雅黑"/>
          <w:color w:val="000088"/>
          <w:sz w:val="16"/>
          <w:szCs w:val="16"/>
          <w:shd w:val="clear" w:fill="F6F8FA"/>
        </w:rPr>
        <w:t>m</w:t>
      </w:r>
      <w:r>
        <w:rPr>
          <w:rStyle w:val="12"/>
          <w:rFonts w:hint="eastAsia" w:ascii="微软雅黑" w:hAnsi="微软雅黑" w:eastAsia="微软雅黑" w:cs="微软雅黑"/>
          <w:color w:val="000000"/>
          <w:sz w:val="16"/>
          <w:szCs w:val="16"/>
          <w:shd w:val="clear" w:fill="F6F8FA"/>
        </w:rPr>
        <w:t xml:space="preserve">;++i) </w:t>
      </w:r>
      <w:r>
        <w:rPr>
          <w:rFonts w:hint="eastAsia" w:ascii="微软雅黑" w:hAnsi="微软雅黑" w:eastAsia="微软雅黑" w:cs="微软雅黑"/>
          <w:color w:val="000088"/>
          <w:sz w:val="16"/>
          <w:szCs w:val="16"/>
          <w:shd w:val="clear" w:fill="F6F8FA"/>
        </w:rPr>
        <w:t>printf</w:t>
      </w:r>
      <w:r>
        <w:rPr>
          <w:rStyle w:val="12"/>
          <w:rFonts w:hint="eastAsia" w:ascii="微软雅黑" w:hAnsi="微软雅黑" w:eastAsia="微软雅黑" w:cs="微软雅黑"/>
          <w:color w:val="000000"/>
          <w:sz w:val="16"/>
          <w:szCs w:val="16"/>
          <w:shd w:val="clear" w:fill="F6F8FA"/>
        </w:rPr>
        <w:t>(</w:t>
      </w:r>
      <w:r>
        <w:rPr>
          <w:rFonts w:hint="eastAsia" w:ascii="微软雅黑" w:hAnsi="微软雅黑" w:eastAsia="微软雅黑" w:cs="微软雅黑"/>
          <w:color w:val="009900"/>
          <w:sz w:val="16"/>
          <w:szCs w:val="16"/>
          <w:shd w:val="clear" w:fill="F6F8FA"/>
        </w:rPr>
        <w:t>"</w:t>
      </w:r>
      <w:r>
        <w:rPr>
          <w:rFonts w:hint="eastAsia" w:ascii="微软雅黑" w:hAnsi="微软雅黑" w:eastAsia="微软雅黑" w:cs="微软雅黑"/>
          <w:color w:val="4F4F4F"/>
          <w:sz w:val="16"/>
          <w:szCs w:val="16"/>
          <w:shd w:val="clear" w:fill="F6F8FA"/>
        </w:rPr>
        <w:t>%d</w:t>
      </w:r>
      <w:r>
        <w:rPr>
          <w:rFonts w:hint="eastAsia" w:ascii="微软雅黑" w:hAnsi="微软雅黑" w:eastAsia="微软雅黑" w:cs="微软雅黑"/>
          <w:color w:val="009900"/>
          <w:sz w:val="16"/>
          <w:szCs w:val="16"/>
          <w:shd w:val="clear" w:fill="F6F8FA"/>
        </w:rPr>
        <w:t xml:space="preserve"> "</w:t>
      </w:r>
      <w:r>
        <w:rPr>
          <w:rStyle w:val="12"/>
          <w:rFonts w:hint="eastAsia" w:ascii="微软雅黑" w:hAnsi="微软雅黑" w:eastAsia="微软雅黑" w:cs="微软雅黑"/>
          <w:color w:val="000000"/>
          <w:sz w:val="16"/>
          <w:szCs w:val="16"/>
          <w:shd w:val="clear" w:fill="F6F8FA"/>
        </w:rPr>
        <w:t>,a[i]);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Style w:val="12"/>
          <w:rFonts w:hint="eastAsia" w:ascii="微软雅黑" w:hAnsi="微软雅黑" w:eastAsia="微软雅黑" w:cs="微软雅黑"/>
          <w:color w:val="000000"/>
          <w:sz w:val="16"/>
          <w:szCs w:val="16"/>
          <w:shd w:val="clear" w:fill="F6F8FA"/>
        </w:rPr>
      </w:pP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0088"/>
          <w:sz w:val="16"/>
          <w:szCs w:val="16"/>
          <w:shd w:val="clear" w:fill="F6F8FA"/>
        </w:rPr>
        <w:t>return</w:t>
      </w:r>
      <w:r>
        <w:rPr>
          <w:rStyle w:val="12"/>
          <w:rFonts w:hint="eastAsia" w:ascii="微软雅黑" w:hAnsi="微软雅黑" w:eastAsia="微软雅黑" w:cs="微软雅黑"/>
          <w:color w:val="000000"/>
          <w:sz w:val="16"/>
          <w:szCs w:val="16"/>
          <w:shd w:val="clear" w:fill="F6F8FA"/>
        </w:rPr>
        <w:t xml:space="preserve"> </w:t>
      </w:r>
      <w:r>
        <w:rPr>
          <w:rFonts w:hint="eastAsia" w:ascii="微软雅黑" w:hAnsi="微软雅黑" w:eastAsia="微软雅黑" w:cs="微软雅黑"/>
          <w:color w:val="006666"/>
          <w:sz w:val="16"/>
          <w:szCs w:val="16"/>
          <w:shd w:val="clear" w:fill="F6F8FA"/>
        </w:rPr>
        <w:t>0</w:t>
      </w:r>
      <w:r>
        <w:rPr>
          <w:rStyle w:val="12"/>
          <w:rFonts w:hint="eastAsia" w:ascii="微软雅黑" w:hAnsi="微软雅黑" w:eastAsia="微软雅黑" w:cs="微软雅黑"/>
          <w:color w:val="00000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eastAsia" w:ascii="微软雅黑" w:hAnsi="微软雅黑" w:eastAsia="微软雅黑" w:cs="微软雅黑"/>
          <w:color w:val="000000"/>
          <w:sz w:val="16"/>
          <w:szCs w:val="16"/>
        </w:rPr>
      </w:pPr>
      <w:r>
        <w:rPr>
          <w:rStyle w:val="12"/>
          <w:rFonts w:hint="eastAsia" w:ascii="微软雅黑" w:hAnsi="微软雅黑" w:eastAsia="微软雅黑" w:cs="微软雅黑"/>
          <w:color w:val="000000"/>
          <w:sz w:val="16"/>
          <w:szCs w:val="16"/>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center"/>
        <w:rPr>
          <w:rFonts w:hint="eastAsia" w:ascii="微软雅黑" w:hAnsi="微软雅黑" w:eastAsia="微软雅黑" w:cs="微软雅黑"/>
          <w:i w:val="0"/>
          <w:caps w:val="0"/>
          <w:color w:val="3F3F3F"/>
          <w:spacing w:val="0"/>
          <w:sz w:val="16"/>
          <w:szCs w:val="16"/>
          <w:u w:val="none"/>
        </w:rPr>
      </w:pPr>
      <w:r>
        <w:rPr>
          <w:rFonts w:hint="eastAsia" w:ascii="微软雅黑" w:hAnsi="微软雅黑" w:eastAsia="微软雅黑" w:cs="微软雅黑"/>
          <w:i w:val="0"/>
          <w:caps w:val="0"/>
          <w:color w:val="3F3F3F"/>
          <w:spacing w:val="0"/>
          <w:sz w:val="16"/>
          <w:szCs w:val="16"/>
          <w:u w:val="none"/>
          <w:shd w:val="clear" w:fill="FFFFFF"/>
        </w:rPr>
        <w:t>[LOJ#114]k 大异或和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i w:val="0"/>
          <w:caps w:val="0"/>
          <w:color w:val="3F3F3F"/>
          <w:spacing w:val="0"/>
          <w:sz w:val="16"/>
          <w:szCs w:val="16"/>
          <w:u w:val="none"/>
        </w:rPr>
      </w:pPr>
      <w:r>
        <w:rPr>
          <w:rStyle w:val="9"/>
          <w:rFonts w:hint="eastAsia" w:ascii="微软雅黑" w:hAnsi="微软雅黑" w:eastAsia="微软雅黑" w:cs="微软雅黑"/>
          <w:i w:val="0"/>
          <w:caps w:val="0"/>
          <w:color w:val="3F3F3F"/>
          <w:spacing w:val="0"/>
          <w:sz w:val="16"/>
          <w:szCs w:val="16"/>
          <w:u w:val="none"/>
          <w:shd w:val="clear" w:fill="FFFFFF"/>
        </w:rPr>
        <w:t>试题描述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3F3F3F"/>
          <w:spacing w:val="0"/>
          <w:sz w:val="16"/>
          <w:szCs w:val="16"/>
          <w:u w:val="none"/>
          <w:shd w:val="clear" w:fill="FFFFFF"/>
        </w:rPr>
        <w:t>这是一道模板题。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3F3F3F"/>
          <w:spacing w:val="0"/>
          <w:sz w:val="16"/>
          <w:szCs w:val="16"/>
          <w:u w:val="none"/>
          <w:shd w:val="clear" w:fill="FFFFFF"/>
        </w:rPr>
        <w:t>给由 n 个数组成的一个可重集 S，每次给定一个数 k，求一个集合 T?S，使得集合 T 在 S 的所有非空子集的不同的异或和中，其异或和 T</w:t>
      </w:r>
      <w:r>
        <w:rPr>
          <w:rFonts w:hint="eastAsia" w:ascii="微软雅黑" w:hAnsi="微软雅黑" w:eastAsia="微软雅黑" w:cs="微软雅黑"/>
          <w:i w:val="0"/>
          <w:caps w:val="0"/>
          <w:color w:val="3F3F3F"/>
          <w:spacing w:val="0"/>
          <w:sz w:val="16"/>
          <w:szCs w:val="16"/>
          <w:u w:val="none"/>
          <w:shd w:val="clear" w:fill="FFFFFF"/>
          <w:vertAlign w:val="subscript"/>
        </w:rPr>
        <w:t>1</w:t>
      </w:r>
      <w:r>
        <w:rPr>
          <w:rFonts w:hint="eastAsia" w:ascii="微软雅黑" w:hAnsi="微软雅黑" w:eastAsia="微软雅黑" w:cs="微软雅黑"/>
          <w:i w:val="0"/>
          <w:caps w:val="0"/>
          <w:color w:val="3F3F3F"/>
          <w:spacing w:val="0"/>
          <w:sz w:val="16"/>
          <w:szCs w:val="16"/>
          <w:u w:val="none"/>
          <w:shd w:val="clear" w:fill="FFFFFF"/>
        </w:rPr>
        <w:t> xor T</w:t>
      </w:r>
      <w:r>
        <w:rPr>
          <w:rFonts w:hint="eastAsia" w:ascii="微软雅黑" w:hAnsi="微软雅黑" w:eastAsia="微软雅黑" w:cs="微软雅黑"/>
          <w:i w:val="0"/>
          <w:caps w:val="0"/>
          <w:color w:val="3F3F3F"/>
          <w:spacing w:val="0"/>
          <w:sz w:val="16"/>
          <w:szCs w:val="16"/>
          <w:u w:val="none"/>
          <w:shd w:val="clear" w:fill="FFFFFF"/>
          <w:vertAlign w:val="subscript"/>
        </w:rPr>
        <w:t>2</w:t>
      </w:r>
      <w:r>
        <w:rPr>
          <w:rFonts w:hint="eastAsia" w:ascii="微软雅黑" w:hAnsi="微软雅黑" w:eastAsia="微软雅黑" w:cs="微软雅黑"/>
          <w:i w:val="0"/>
          <w:caps w:val="0"/>
          <w:color w:val="3F3F3F"/>
          <w:spacing w:val="0"/>
          <w:sz w:val="16"/>
          <w:szCs w:val="16"/>
          <w:u w:val="none"/>
          <w:shd w:val="clear" w:fill="FFFFFF"/>
        </w:rPr>
        <w:t> xor … xor T</w:t>
      </w:r>
      <w:r>
        <w:rPr>
          <w:rFonts w:hint="eastAsia" w:ascii="微软雅黑" w:hAnsi="微软雅黑" w:eastAsia="微软雅黑" w:cs="微软雅黑"/>
          <w:i w:val="0"/>
          <w:caps w:val="0"/>
          <w:color w:val="3F3F3F"/>
          <w:spacing w:val="0"/>
          <w:sz w:val="16"/>
          <w:szCs w:val="16"/>
          <w:u w:val="none"/>
          <w:shd w:val="clear" w:fill="FFFFFF"/>
          <w:vertAlign w:val="subscript"/>
        </w:rPr>
        <w:t>|T|</w:t>
      </w:r>
      <w:r>
        <w:rPr>
          <w:rFonts w:hint="eastAsia" w:ascii="微软雅黑" w:hAnsi="微软雅黑" w:eastAsia="微软雅黑" w:cs="微软雅黑"/>
          <w:i w:val="0"/>
          <w:caps w:val="0"/>
          <w:color w:val="3F3F3F"/>
          <w:spacing w:val="0"/>
          <w:sz w:val="16"/>
          <w:szCs w:val="16"/>
          <w:u w:val="none"/>
          <w:shd w:val="clear" w:fill="FFFFFF"/>
        </w:rPr>
        <w:t> 是第 k 小的。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i w:val="0"/>
          <w:caps w:val="0"/>
          <w:color w:val="3F3F3F"/>
          <w:spacing w:val="0"/>
          <w:sz w:val="16"/>
          <w:szCs w:val="16"/>
          <w:u w:val="none"/>
        </w:rPr>
      </w:pPr>
      <w:r>
        <w:rPr>
          <w:rStyle w:val="9"/>
          <w:rFonts w:hint="eastAsia" w:ascii="微软雅黑" w:hAnsi="微软雅黑" w:eastAsia="微软雅黑" w:cs="微软雅黑"/>
          <w:i w:val="0"/>
          <w:caps w:val="0"/>
          <w:color w:val="3F3F3F"/>
          <w:spacing w:val="0"/>
          <w:sz w:val="16"/>
          <w:szCs w:val="16"/>
          <w:u w:val="none"/>
          <w:shd w:val="clear" w:fill="FFFFFF"/>
        </w:rPr>
        <w:t>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i w:val="0"/>
          <w:caps w:val="0"/>
          <w:color w:val="3F3F3F"/>
          <w:spacing w:val="0"/>
          <w:sz w:val="16"/>
          <w:szCs w:val="16"/>
          <w:u w:val="none"/>
        </w:rPr>
      </w:pP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第一行一个数 n。</w:t>
      </w: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br w:type="textWrapping"/>
      </w: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第二行 n 个数，表示集合 S。</w:t>
      </w: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br w:type="textWrapping"/>
      </w: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第三行一个数 m，表示询问次数。</w:t>
      </w: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br w:type="textWrapping"/>
      </w: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第四行 m 个数，表示每一次询问的 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i w:val="0"/>
          <w:caps w:val="0"/>
          <w:color w:val="3F3F3F"/>
          <w:spacing w:val="0"/>
          <w:sz w:val="16"/>
          <w:szCs w:val="16"/>
          <w:u w:val="none"/>
        </w:rPr>
      </w:pPr>
      <w:r>
        <w:rPr>
          <w:rStyle w:val="9"/>
          <w:rFonts w:hint="eastAsia" w:ascii="微软雅黑" w:hAnsi="微软雅黑" w:eastAsia="微软雅黑" w:cs="微软雅黑"/>
          <w:i w:val="0"/>
          <w:caps w:val="0"/>
          <w:color w:val="3F3F3F"/>
          <w:spacing w:val="0"/>
          <w:sz w:val="16"/>
          <w:szCs w:val="16"/>
          <w:u w:val="none"/>
          <w:shd w:val="clear" w:fill="FFFFFF"/>
        </w:rPr>
        <w:t>输出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i w:val="0"/>
          <w:caps w:val="0"/>
          <w:color w:val="3F3F3F"/>
          <w:spacing w:val="0"/>
          <w:sz w:val="16"/>
          <w:szCs w:val="16"/>
          <w:u w:val="none"/>
        </w:rPr>
      </w:pP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输出 m 行，对应每一次询问的答案，第 k 小的异或和。如果集合 S 的所有非空子集中，不同的异或和数量不足 k，输出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i w:val="0"/>
          <w:caps w:val="0"/>
          <w:color w:val="3F3F3F"/>
          <w:spacing w:val="0"/>
          <w:sz w:val="16"/>
          <w:szCs w:val="16"/>
          <w:u w:val="none"/>
        </w:rPr>
      </w:pPr>
      <w:r>
        <w:rPr>
          <w:rStyle w:val="9"/>
          <w:rFonts w:hint="eastAsia" w:ascii="微软雅黑" w:hAnsi="微软雅黑" w:eastAsia="微软雅黑" w:cs="微软雅黑"/>
          <w:i w:val="0"/>
          <w:caps w:val="0"/>
          <w:color w:val="3F3F3F"/>
          <w:spacing w:val="0"/>
          <w:sz w:val="16"/>
          <w:szCs w:val="16"/>
          <w:u w:val="none"/>
          <w:shd w:val="clear" w:fill="FFFFFF"/>
        </w:rPr>
        <w:t>输入示例</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800080"/>
          <w:spacing w:val="0"/>
          <w:sz w:val="16"/>
          <w:szCs w:val="16"/>
          <w:u w:val="none"/>
          <w:shd w:val="clear" w:fill="F6F6F6"/>
        </w:rPr>
        <w:t>31</w:t>
      </w:r>
      <w:r>
        <w:rPr>
          <w:rFonts w:hint="eastAsia" w:ascii="微软雅黑" w:hAnsi="微软雅黑" w:eastAsia="微软雅黑" w:cs="微软雅黑"/>
          <w:i w:val="0"/>
          <w:caps w:val="0"/>
          <w:color w:val="3F3F3F"/>
          <w:spacing w:val="0"/>
          <w:sz w:val="16"/>
          <w:szCs w:val="16"/>
          <w:u w:val="none"/>
          <w:bdr w:val="dotted" w:color="AAAAAA" w:sz="6" w:space="0"/>
          <w:shd w:val="clear" w:fill="F6F6F6"/>
        </w:rPr>
        <w:t xml:space="preserve"> </w:t>
      </w:r>
      <w:r>
        <w:rPr>
          <w:rFonts w:hint="eastAsia" w:ascii="微软雅黑" w:hAnsi="微软雅黑" w:eastAsia="微软雅黑" w:cs="微软雅黑"/>
          <w:i w:val="0"/>
          <w:caps w:val="0"/>
          <w:color w:val="800080"/>
          <w:spacing w:val="0"/>
          <w:sz w:val="16"/>
          <w:szCs w:val="16"/>
          <w:u w:val="none"/>
          <w:shd w:val="clear" w:fill="F6F6F6"/>
        </w:rPr>
        <w:t>2</w:t>
      </w:r>
      <w:r>
        <w:rPr>
          <w:rFonts w:hint="eastAsia" w:ascii="微软雅黑" w:hAnsi="微软雅黑" w:eastAsia="微软雅黑" w:cs="微软雅黑"/>
          <w:i w:val="0"/>
          <w:caps w:val="0"/>
          <w:color w:val="3F3F3F"/>
          <w:spacing w:val="0"/>
          <w:sz w:val="16"/>
          <w:szCs w:val="16"/>
          <w:u w:val="none"/>
          <w:bdr w:val="dotted" w:color="AAAAAA" w:sz="6" w:space="0"/>
          <w:shd w:val="clear" w:fill="F6F6F6"/>
        </w:rPr>
        <w:t xml:space="preserve"> </w:t>
      </w:r>
      <w:r>
        <w:rPr>
          <w:rFonts w:hint="eastAsia" w:ascii="微软雅黑" w:hAnsi="微软雅黑" w:eastAsia="微软雅黑" w:cs="微软雅黑"/>
          <w:i w:val="0"/>
          <w:caps w:val="0"/>
          <w:color w:val="800080"/>
          <w:spacing w:val="0"/>
          <w:sz w:val="16"/>
          <w:szCs w:val="16"/>
          <w:u w:val="none"/>
          <w:shd w:val="clear" w:fill="F6F6F6"/>
        </w:rPr>
        <w:t>351</w:t>
      </w:r>
      <w:r>
        <w:rPr>
          <w:rFonts w:hint="eastAsia" w:ascii="微软雅黑" w:hAnsi="微软雅黑" w:eastAsia="微软雅黑" w:cs="微软雅黑"/>
          <w:i w:val="0"/>
          <w:caps w:val="0"/>
          <w:color w:val="3F3F3F"/>
          <w:spacing w:val="0"/>
          <w:sz w:val="16"/>
          <w:szCs w:val="16"/>
          <w:u w:val="none"/>
          <w:bdr w:val="dotted" w:color="AAAAAA" w:sz="6" w:space="0"/>
          <w:shd w:val="clear" w:fill="F6F6F6"/>
        </w:rPr>
        <w:t xml:space="preserve"> </w:t>
      </w:r>
      <w:r>
        <w:rPr>
          <w:rFonts w:hint="eastAsia" w:ascii="微软雅黑" w:hAnsi="微软雅黑" w:eastAsia="微软雅黑" w:cs="微软雅黑"/>
          <w:i w:val="0"/>
          <w:caps w:val="0"/>
          <w:color w:val="800080"/>
          <w:spacing w:val="0"/>
          <w:sz w:val="16"/>
          <w:szCs w:val="16"/>
          <w:u w:val="none"/>
          <w:shd w:val="clear" w:fill="F6F6F6"/>
        </w:rPr>
        <w:t>2</w:t>
      </w:r>
      <w:r>
        <w:rPr>
          <w:rFonts w:hint="eastAsia" w:ascii="微软雅黑" w:hAnsi="微软雅黑" w:eastAsia="微软雅黑" w:cs="微软雅黑"/>
          <w:i w:val="0"/>
          <w:caps w:val="0"/>
          <w:color w:val="3F3F3F"/>
          <w:spacing w:val="0"/>
          <w:sz w:val="16"/>
          <w:szCs w:val="16"/>
          <w:u w:val="none"/>
          <w:bdr w:val="dotted" w:color="AAAAAA" w:sz="6" w:space="0"/>
          <w:shd w:val="clear" w:fill="F6F6F6"/>
        </w:rPr>
        <w:t xml:space="preserve"> </w:t>
      </w:r>
      <w:r>
        <w:rPr>
          <w:rFonts w:hint="eastAsia" w:ascii="微软雅黑" w:hAnsi="微软雅黑" w:eastAsia="微软雅黑" w:cs="微软雅黑"/>
          <w:i w:val="0"/>
          <w:caps w:val="0"/>
          <w:color w:val="800080"/>
          <w:spacing w:val="0"/>
          <w:sz w:val="16"/>
          <w:szCs w:val="16"/>
          <w:u w:val="none"/>
          <w:shd w:val="clear" w:fill="F6F6F6"/>
        </w:rPr>
        <w:t>3</w:t>
      </w:r>
      <w:r>
        <w:rPr>
          <w:rFonts w:hint="eastAsia" w:ascii="微软雅黑" w:hAnsi="微软雅黑" w:eastAsia="微软雅黑" w:cs="微软雅黑"/>
          <w:i w:val="0"/>
          <w:caps w:val="0"/>
          <w:color w:val="3F3F3F"/>
          <w:spacing w:val="0"/>
          <w:sz w:val="16"/>
          <w:szCs w:val="16"/>
          <w:u w:val="none"/>
          <w:bdr w:val="dotted" w:color="AAAAAA" w:sz="6" w:space="0"/>
          <w:shd w:val="clear" w:fill="F6F6F6"/>
        </w:rPr>
        <w:t xml:space="preserve"> </w:t>
      </w:r>
      <w:r>
        <w:rPr>
          <w:rFonts w:hint="eastAsia" w:ascii="微软雅黑" w:hAnsi="微软雅黑" w:eastAsia="微软雅黑" w:cs="微软雅黑"/>
          <w:i w:val="0"/>
          <w:caps w:val="0"/>
          <w:color w:val="800080"/>
          <w:spacing w:val="0"/>
          <w:sz w:val="16"/>
          <w:szCs w:val="16"/>
          <w:u w:val="none"/>
          <w:shd w:val="clear" w:fill="F6F6F6"/>
        </w:rPr>
        <w:t>4</w:t>
      </w:r>
      <w:r>
        <w:rPr>
          <w:rFonts w:hint="eastAsia" w:ascii="微软雅黑" w:hAnsi="微软雅黑" w:eastAsia="微软雅黑" w:cs="微软雅黑"/>
          <w:i w:val="0"/>
          <w:caps w:val="0"/>
          <w:color w:val="3F3F3F"/>
          <w:spacing w:val="0"/>
          <w:sz w:val="16"/>
          <w:szCs w:val="16"/>
          <w:u w:val="none"/>
          <w:bdr w:val="dotted" w:color="AAAAAA" w:sz="6" w:space="0"/>
          <w:shd w:val="clear" w:fill="F6F6F6"/>
        </w:rPr>
        <w:t xml:space="preserve"> </w:t>
      </w:r>
      <w:r>
        <w:rPr>
          <w:rFonts w:hint="eastAsia" w:ascii="微软雅黑" w:hAnsi="微软雅黑" w:eastAsia="微软雅黑" w:cs="微软雅黑"/>
          <w:i w:val="0"/>
          <w:caps w:val="0"/>
          <w:color w:val="800080"/>
          <w:spacing w:val="0"/>
          <w:sz w:val="16"/>
          <w:szCs w:val="16"/>
          <w:u w:val="none"/>
          <w:shd w:val="clear" w:fill="F6F6F6"/>
        </w:rPr>
        <w:t>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i w:val="0"/>
          <w:caps w:val="0"/>
          <w:color w:val="3F3F3F"/>
          <w:spacing w:val="0"/>
          <w:sz w:val="16"/>
          <w:szCs w:val="16"/>
          <w:u w:val="none"/>
        </w:rPr>
      </w:pPr>
      <w:r>
        <w:rPr>
          <w:rStyle w:val="9"/>
          <w:rFonts w:hint="eastAsia" w:ascii="微软雅黑" w:hAnsi="微软雅黑" w:eastAsia="微软雅黑" w:cs="微软雅黑"/>
          <w:i w:val="0"/>
          <w:caps w:val="0"/>
          <w:color w:val="3F3F3F"/>
          <w:spacing w:val="0"/>
          <w:sz w:val="16"/>
          <w:szCs w:val="16"/>
          <w:u w:val="none"/>
          <w:shd w:val="clear" w:fill="FFFFFF"/>
        </w:rPr>
        <w:t>输出示例</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800080"/>
          <w:spacing w:val="0"/>
          <w:sz w:val="16"/>
          <w:szCs w:val="16"/>
          <w:u w:val="none"/>
          <w:shd w:val="clear" w:fill="F6F6F6"/>
        </w:rPr>
        <w:t>0123</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w:t>
      </w:r>
      <w:r>
        <w:rPr>
          <w:rFonts w:hint="eastAsia" w:ascii="微软雅黑" w:hAnsi="微软雅黑" w:eastAsia="微软雅黑" w:cs="微软雅黑"/>
          <w:i w:val="0"/>
          <w:caps w:val="0"/>
          <w:color w:val="800080"/>
          <w:spacing w:val="0"/>
          <w:sz w:val="16"/>
          <w:szCs w:val="16"/>
          <w:u w:val="none"/>
          <w:shd w:val="clear" w:fill="F6F6F6"/>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i w:val="0"/>
          <w:caps w:val="0"/>
          <w:color w:val="3F3F3F"/>
          <w:spacing w:val="0"/>
          <w:sz w:val="16"/>
          <w:szCs w:val="16"/>
          <w:u w:val="none"/>
        </w:rPr>
      </w:pPr>
      <w:r>
        <w:rPr>
          <w:rStyle w:val="9"/>
          <w:rFonts w:hint="eastAsia" w:ascii="微软雅黑" w:hAnsi="微软雅黑" w:eastAsia="微软雅黑" w:cs="微软雅黑"/>
          <w:i w:val="0"/>
          <w:caps w:val="0"/>
          <w:color w:val="3F3F3F"/>
          <w:spacing w:val="0"/>
          <w:sz w:val="16"/>
          <w:szCs w:val="16"/>
          <w:u w:val="none"/>
          <w:shd w:val="clear" w:fill="FFFFFF"/>
        </w:rPr>
        <w:t>数据规模及约定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i w:val="0"/>
          <w:caps w:val="0"/>
          <w:color w:val="3F3F3F"/>
          <w:spacing w:val="0"/>
          <w:sz w:val="16"/>
          <w:szCs w:val="16"/>
          <w:u w:val="none"/>
        </w:rPr>
      </w:pPr>
      <w:r>
        <w:rPr>
          <w:rFonts w:hint="eastAsia" w:ascii="微软雅黑" w:hAnsi="微软雅黑" w:eastAsia="微软雅黑" w:cs="微软雅黑"/>
          <w:i w:val="0"/>
          <w:caps w:val="0"/>
          <w:color w:val="3F3F3F"/>
          <w:spacing w:val="0"/>
          <w:sz w:val="16"/>
          <w:szCs w:val="16"/>
          <w:u w:val="none"/>
          <w:shd w:val="clear" w:fill="FFFFFF"/>
        </w:rPr>
        <w:t>1≤n,m≤10?</w:t>
      </w:r>
      <w:r>
        <w:rPr>
          <w:rFonts w:hint="eastAsia" w:ascii="微软雅黑" w:hAnsi="微软雅黑" w:eastAsia="微软雅黑" w:cs="微软雅黑"/>
          <w:i w:val="0"/>
          <w:caps w:val="0"/>
          <w:color w:val="3F3F3F"/>
          <w:spacing w:val="0"/>
          <w:sz w:val="16"/>
          <w:szCs w:val="16"/>
          <w:u w:val="none"/>
          <w:shd w:val="clear" w:fill="FFFFFF"/>
          <w:vertAlign w:val="superscript"/>
        </w:rPr>
        <w:t>5</w:t>
      </w:r>
      <w:r>
        <w:rPr>
          <w:rFonts w:hint="eastAsia" w:ascii="微软雅黑" w:hAnsi="微软雅黑" w:eastAsia="微软雅黑" w:cs="微软雅黑"/>
          <w:i w:val="0"/>
          <w:caps w:val="0"/>
          <w:color w:val="3F3F3F"/>
          <w:spacing w:val="0"/>
          <w:sz w:val="16"/>
          <w:szCs w:val="16"/>
          <w:u w:val="none"/>
          <w:shd w:val="clear" w:fill="FFFFFF"/>
        </w:rPr>
        <w:t>??,0≤S?i??≤2?</w:t>
      </w:r>
      <w:r>
        <w:rPr>
          <w:rFonts w:hint="eastAsia" w:ascii="微软雅黑" w:hAnsi="微软雅黑" w:eastAsia="微软雅黑" w:cs="微软雅黑"/>
          <w:i w:val="0"/>
          <w:caps w:val="0"/>
          <w:color w:val="3F3F3F"/>
          <w:spacing w:val="0"/>
          <w:sz w:val="16"/>
          <w:szCs w:val="16"/>
          <w:u w:val="none"/>
          <w:shd w:val="clear" w:fill="FFFFFF"/>
          <w:vertAlign w:val="superscript"/>
        </w:rPr>
        <w:t>50??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i w:val="0"/>
          <w:caps w:val="0"/>
          <w:color w:val="3F3F3F"/>
          <w:spacing w:val="0"/>
          <w:sz w:val="16"/>
          <w:szCs w:val="16"/>
          <w:u w:val="none"/>
        </w:rPr>
      </w:pPr>
      <w:r>
        <w:rPr>
          <w:rFonts w:hint="eastAsia" w:ascii="微软雅黑" w:hAnsi="微软雅黑" w:eastAsia="微软雅黑" w:cs="微软雅黑"/>
          <w:i w:val="0"/>
          <w:caps w:val="0"/>
          <w:color w:val="3F3F3F"/>
          <w:spacing w:val="0"/>
          <w:sz w:val="16"/>
          <w:szCs w:val="16"/>
          <w:u w:val="none"/>
          <w:shd w:val="clear" w:fill="FFFFFF"/>
        </w:rPr>
        <w:t>题解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i w:val="0"/>
          <w:caps w:val="0"/>
          <w:color w:val="3F3F3F"/>
          <w:spacing w:val="0"/>
          <w:sz w:val="16"/>
          <w:szCs w:val="16"/>
          <w:u w:val="none"/>
        </w:rPr>
      </w:pPr>
      <w:r>
        <w:rPr>
          <w:rFonts w:hint="eastAsia" w:ascii="微软雅黑" w:hAnsi="微软雅黑" w:eastAsia="微软雅黑" w:cs="微软雅黑"/>
          <w:i w:val="0"/>
          <w:caps w:val="0"/>
          <w:color w:val="3F3F3F"/>
          <w:spacing w:val="0"/>
          <w:sz w:val="16"/>
          <w:szCs w:val="16"/>
          <w:u w:val="none"/>
          <w:shd w:val="clear" w:fill="FFFFFF"/>
        </w:rPr>
        <w:t>对线性基进行高斯消元，离散后对 k 进行二进制拆分。</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#include &lt;iostream&gt;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#include &lt;cstdio&gt;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#include &lt;cstdlib&gt;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#include &lt;cstring&gt;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#include &lt;cctype&gt;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#include &lt;algorithm&gt;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using namespace std;</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#define LL long long</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const int BufferSize = 1 &lt;&lt; 16;</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char buffer[BufferSize], *Head, *Tail;</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inline char Getchar()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if(Head == Tail)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int l = fread(buffer, 1, BufferSize, stdin);</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Tail = (Head = buffer) + l;</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return *Head++;</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LL read()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LL x = 0, f = 1; char c = Getchar();</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while(!isdigit(c)){ if(c == ‘-‘) f = -1; c = Getchar();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while(isdigit(c)){ x = x * 10 + c - ‘0‘; c = Getchar();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return x * f;</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#define maxn 55</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int n, cnt;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LL bit[maxn], cb[maxn];</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bool has0;</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int main()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n = read();</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for(int i = 1; i &lt;= n; i++)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LL a = read();</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for(int j = maxn - 1; j; j--) if(a &gt;&gt; j-1 &amp; 1)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if(!bit[j]){ bit[j] = a; break;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 ^= bit[j];</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if(!a) has0 = 1;</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for(int i = maxn - 1; i; i--)</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for(int j = i - 1; j; j--) if(bit[i] &gt;&gt; j-1 &amp; 1)</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bit[i] ^= bit[j];</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for(int i = 1; i &lt; maxn; i++) if(bit[i]) cb[cnt++] = bit[i];</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int q = read();</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while(q--)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LL k = read() - has0, ans = 0;</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if(k &gt; (1ll &lt;&lt; cnt) - 1){ puts("-1"); continue;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for(int i = cnt - 1; i &gt;= 0; i--) if(k &gt;&gt; i &amp; 1) ans ^= cb[i];</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printf("%lld\n", ans);</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ab/>
      </w:r>
      <w:r>
        <w:rPr>
          <w:rFonts w:hint="eastAsia" w:ascii="微软雅黑" w:hAnsi="微软雅黑" w:eastAsia="微软雅黑" w:cs="微软雅黑"/>
          <w:i w:val="0"/>
          <w:caps w:val="0"/>
          <w:color w:val="3F3F3F"/>
          <w:spacing w:val="0"/>
          <w:sz w:val="16"/>
          <w:szCs w:val="16"/>
          <w:u w:val="none"/>
          <w:bdr w:val="dotted" w:color="AAAAAA" w:sz="6" w:space="0"/>
          <w:shd w:val="clear" w:fill="F6F6F6"/>
        </w:rPr>
        <w:t>return 0;</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r>
        <w:rPr>
          <w:rFonts w:hint="eastAsia" w:ascii="微软雅黑" w:hAnsi="微软雅黑" w:eastAsia="微软雅黑" w:cs="微软雅黑"/>
          <w:i w:val="0"/>
          <w:caps w:val="0"/>
          <w:color w:val="3F3F3F"/>
          <w:spacing w:val="0"/>
          <w:sz w:val="16"/>
          <w:szCs w:val="16"/>
          <w:u w:val="none"/>
          <w:bdr w:val="dotted" w:color="AAAAAA" w:sz="6"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jc w:val="center"/>
        <w:rPr>
          <w:rFonts w:hint="eastAsia" w:ascii="微软雅黑" w:hAnsi="微软雅黑" w:eastAsia="微软雅黑" w:cs="微软雅黑"/>
          <w:b/>
          <w:color w:val="075DB3"/>
          <w:sz w:val="16"/>
          <w:szCs w:val="16"/>
        </w:rPr>
      </w:pPr>
      <w:r>
        <w:rPr>
          <w:rFonts w:hint="eastAsia" w:ascii="微软雅黑" w:hAnsi="微软雅黑" w:eastAsia="微软雅黑" w:cs="微软雅黑"/>
          <w:b/>
          <w:i w:val="0"/>
          <w:caps w:val="0"/>
          <w:color w:val="075DB3"/>
          <w:spacing w:val="0"/>
          <w:sz w:val="16"/>
          <w:szCs w:val="16"/>
          <w:u w:val="none"/>
          <w:shd w:val="clear" w:fill="FFFFFF"/>
        </w:rPr>
        <w:t>LOJ #109. 并查集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jc w:val="center"/>
        <w:rPr>
          <w:rFonts w:hint="eastAsia" w:ascii="微软雅黑" w:hAnsi="微软雅黑" w:eastAsia="微软雅黑" w:cs="微软雅黑"/>
          <w:i w:val="0"/>
          <w:caps w:val="0"/>
          <w:color w:val="3F3F3F"/>
          <w:spacing w:val="0"/>
          <w:sz w:val="16"/>
          <w:szCs w:val="16"/>
          <w:u w:val="none"/>
        </w:rPr>
      </w:pP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时间：</w:t>
      </w:r>
      <w:r>
        <w:rPr>
          <w:rFonts w:hint="eastAsia" w:ascii="微软雅黑" w:hAnsi="微软雅黑" w:eastAsia="微软雅黑" w:cs="微软雅黑"/>
          <w:i w:val="0"/>
          <w:caps w:val="0"/>
          <w:color w:val="259235"/>
          <w:spacing w:val="0"/>
          <w:kern w:val="0"/>
          <w:sz w:val="16"/>
          <w:szCs w:val="16"/>
          <w:u w:val="none"/>
          <w:shd w:val="clear" w:fill="FFFFFF"/>
          <w:lang w:val="en-US" w:eastAsia="zh-CN" w:bidi="ar"/>
        </w:rPr>
        <w:t>2017-08-14 09:21:42</w:t>
      </w: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      阅读：</w:t>
      </w:r>
      <w:r>
        <w:rPr>
          <w:rFonts w:hint="eastAsia" w:ascii="微软雅黑" w:hAnsi="微软雅黑" w:eastAsia="微软雅黑" w:cs="微软雅黑"/>
          <w:i w:val="0"/>
          <w:caps w:val="0"/>
          <w:color w:val="FF6600"/>
          <w:spacing w:val="0"/>
          <w:kern w:val="0"/>
          <w:sz w:val="16"/>
          <w:szCs w:val="16"/>
          <w:u w:val="none"/>
          <w:shd w:val="clear" w:fill="FFFFFF"/>
          <w:lang w:val="en-US" w:eastAsia="zh-CN" w:bidi="ar"/>
        </w:rPr>
        <w:t>115</w:t>
      </w: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      评论：</w:t>
      </w:r>
      <w:r>
        <w:rPr>
          <w:rFonts w:hint="eastAsia" w:ascii="微软雅黑" w:hAnsi="微软雅黑" w:eastAsia="微软雅黑" w:cs="微软雅黑"/>
          <w:i w:val="0"/>
          <w:caps w:val="0"/>
          <w:color w:val="FF6600"/>
          <w:spacing w:val="0"/>
          <w:kern w:val="0"/>
          <w:sz w:val="16"/>
          <w:szCs w:val="16"/>
          <w:u w:val="none"/>
          <w:shd w:val="clear" w:fill="FFFFFF"/>
          <w:lang w:val="en-US" w:eastAsia="zh-CN" w:bidi="ar"/>
        </w:rPr>
        <w:t>0</w:t>
      </w: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      收藏：</w:t>
      </w:r>
      <w:r>
        <w:rPr>
          <w:rFonts w:hint="eastAsia" w:ascii="微软雅黑" w:hAnsi="微软雅黑" w:eastAsia="微软雅黑" w:cs="微软雅黑"/>
          <w:i w:val="0"/>
          <w:caps w:val="0"/>
          <w:color w:val="FF6600"/>
          <w:spacing w:val="0"/>
          <w:kern w:val="0"/>
          <w:sz w:val="16"/>
          <w:szCs w:val="16"/>
          <w:u w:val="none"/>
          <w:shd w:val="clear" w:fill="FFFFFF"/>
          <w:lang w:val="en-US" w:eastAsia="zh-CN" w:bidi="ar"/>
        </w:rPr>
        <w:t>0</w:t>
      </w: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      </w:t>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t>[点我收藏+]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3F3F3F"/>
          <w:spacing w:val="0"/>
          <w:sz w:val="16"/>
          <w:szCs w:val="16"/>
          <w:u w:val="none"/>
          <w:shd w:val="clear" w:fill="FFFFFF"/>
        </w:rPr>
        <w:t>标签：</w:t>
      </w:r>
      <w:r>
        <w:rPr>
          <w:rFonts w:hint="eastAsia" w:ascii="微软雅黑" w:hAnsi="微软雅黑" w:eastAsia="微软雅黑" w:cs="微软雅黑"/>
          <w:i w:val="0"/>
          <w:caps w:val="0"/>
          <w:color w:val="333333"/>
          <w:spacing w:val="0"/>
          <w:sz w:val="16"/>
          <w:szCs w:val="16"/>
          <w:u w:val="none"/>
          <w:shd w:val="clear" w:fill="FFFFFF"/>
        </w:rPr>
        <w:fldChar w:fldCharType="begin"/>
      </w:r>
      <w:r>
        <w:rPr>
          <w:rFonts w:hint="eastAsia" w:ascii="微软雅黑" w:hAnsi="微软雅黑" w:eastAsia="微软雅黑" w:cs="微软雅黑"/>
          <w:i w:val="0"/>
          <w:caps w:val="0"/>
          <w:color w:val="333333"/>
          <w:spacing w:val="0"/>
          <w:sz w:val="16"/>
          <w:szCs w:val="16"/>
          <w:u w:val="none"/>
          <w:shd w:val="clear" w:fill="FFFFFF"/>
        </w:rPr>
        <w:instrText xml:space="preserve"> HYPERLINK "http://www.bubuko.com/so/1/pen" \o "pen" </w:instrText>
      </w:r>
      <w:r>
        <w:rPr>
          <w:rFonts w:hint="eastAsia" w:ascii="微软雅黑" w:hAnsi="微软雅黑" w:eastAsia="微软雅黑" w:cs="微软雅黑"/>
          <w:i w:val="0"/>
          <w:caps w:val="0"/>
          <w:color w:val="333333"/>
          <w:spacing w:val="0"/>
          <w:sz w:val="16"/>
          <w:szCs w:val="16"/>
          <w:u w:val="none"/>
          <w:shd w:val="clear" w:fill="FFFFFF"/>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pen</w:t>
      </w:r>
      <w:r>
        <w:rPr>
          <w:rFonts w:hint="eastAsia" w:ascii="微软雅黑" w:hAnsi="微软雅黑" w:eastAsia="微软雅黑" w:cs="微软雅黑"/>
          <w:i w:val="0"/>
          <w:caps w:val="0"/>
          <w:color w:val="333333"/>
          <w:spacing w:val="0"/>
          <w:sz w:val="16"/>
          <w:szCs w:val="16"/>
          <w:u w:val="none"/>
          <w:shd w:val="clear" w:fill="FFFFFF"/>
        </w:rPr>
        <w:fldChar w:fldCharType="end"/>
      </w:r>
      <w:r>
        <w:rPr>
          <w:rFonts w:hint="eastAsia" w:ascii="微软雅黑" w:hAnsi="微软雅黑" w:eastAsia="微软雅黑" w:cs="微软雅黑"/>
          <w:i w:val="0"/>
          <w:caps w:val="0"/>
          <w:color w:val="3F3F3F"/>
          <w:spacing w:val="0"/>
          <w:sz w:val="16"/>
          <w:szCs w:val="16"/>
          <w:u w:val="none"/>
          <w:shd w:val="clear" w:fill="FFFFFF"/>
        </w:rPr>
        <w:t>   </w:t>
      </w:r>
      <w:r>
        <w:rPr>
          <w:rFonts w:hint="eastAsia" w:ascii="微软雅黑" w:hAnsi="微软雅黑" w:eastAsia="微软雅黑" w:cs="微软雅黑"/>
          <w:i w:val="0"/>
          <w:caps w:val="0"/>
          <w:color w:val="333333"/>
          <w:spacing w:val="0"/>
          <w:sz w:val="16"/>
          <w:szCs w:val="16"/>
          <w:u w:val="none"/>
          <w:shd w:val="clear" w:fill="FFFFFF"/>
        </w:rPr>
        <w:fldChar w:fldCharType="begin"/>
      </w:r>
      <w:r>
        <w:rPr>
          <w:rFonts w:hint="eastAsia" w:ascii="微软雅黑" w:hAnsi="微软雅黑" w:eastAsia="微软雅黑" w:cs="微软雅黑"/>
          <w:i w:val="0"/>
          <w:caps w:val="0"/>
          <w:color w:val="333333"/>
          <w:spacing w:val="0"/>
          <w:sz w:val="16"/>
          <w:szCs w:val="16"/>
          <w:u w:val="none"/>
          <w:shd w:val="clear" w:fill="FFFFFF"/>
        </w:rPr>
        <w:instrText xml:space="preserve"> HYPERLINK "http://www.bubuko.com/so/1/bsp" \o "bsp" </w:instrText>
      </w:r>
      <w:r>
        <w:rPr>
          <w:rFonts w:hint="eastAsia" w:ascii="微软雅黑" w:hAnsi="微软雅黑" w:eastAsia="微软雅黑" w:cs="微软雅黑"/>
          <w:i w:val="0"/>
          <w:caps w:val="0"/>
          <w:color w:val="333333"/>
          <w:spacing w:val="0"/>
          <w:sz w:val="16"/>
          <w:szCs w:val="16"/>
          <w:u w:val="none"/>
          <w:shd w:val="clear" w:fill="FFFFFF"/>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bsp</w:t>
      </w:r>
      <w:r>
        <w:rPr>
          <w:rFonts w:hint="eastAsia" w:ascii="微软雅黑" w:hAnsi="微软雅黑" w:eastAsia="微软雅黑" w:cs="微软雅黑"/>
          <w:i w:val="0"/>
          <w:caps w:val="0"/>
          <w:color w:val="333333"/>
          <w:spacing w:val="0"/>
          <w:sz w:val="16"/>
          <w:szCs w:val="16"/>
          <w:u w:val="none"/>
          <w:shd w:val="clear" w:fill="FFFFFF"/>
        </w:rPr>
        <w:fldChar w:fldCharType="end"/>
      </w:r>
      <w:r>
        <w:rPr>
          <w:rFonts w:hint="eastAsia" w:ascii="微软雅黑" w:hAnsi="微软雅黑" w:eastAsia="微软雅黑" w:cs="微软雅黑"/>
          <w:i w:val="0"/>
          <w:caps w:val="0"/>
          <w:color w:val="3F3F3F"/>
          <w:spacing w:val="0"/>
          <w:sz w:val="16"/>
          <w:szCs w:val="16"/>
          <w:u w:val="none"/>
          <w:shd w:val="clear" w:fill="FFFFFF"/>
        </w:rPr>
        <w:t>   </w:t>
      </w:r>
      <w:r>
        <w:rPr>
          <w:rFonts w:hint="eastAsia" w:ascii="微软雅黑" w:hAnsi="微软雅黑" w:eastAsia="微软雅黑" w:cs="微软雅黑"/>
          <w:i w:val="0"/>
          <w:caps w:val="0"/>
          <w:color w:val="333333"/>
          <w:spacing w:val="0"/>
          <w:sz w:val="16"/>
          <w:szCs w:val="16"/>
          <w:u w:val="none"/>
          <w:shd w:val="clear" w:fill="FFFFFF"/>
        </w:rPr>
        <w:fldChar w:fldCharType="begin"/>
      </w:r>
      <w:r>
        <w:rPr>
          <w:rFonts w:hint="eastAsia" w:ascii="微软雅黑" w:hAnsi="微软雅黑" w:eastAsia="微软雅黑" w:cs="微软雅黑"/>
          <w:i w:val="0"/>
          <w:caps w:val="0"/>
          <w:color w:val="333333"/>
          <w:spacing w:val="0"/>
          <w:sz w:val="16"/>
          <w:szCs w:val="16"/>
          <w:u w:val="none"/>
          <w:shd w:val="clear" w:fill="FFFFFF"/>
        </w:rPr>
        <w:instrText xml:space="preserve"> HYPERLINK "http://www.bubuko.com/so/1/content" \o "content" </w:instrText>
      </w:r>
      <w:r>
        <w:rPr>
          <w:rFonts w:hint="eastAsia" w:ascii="微软雅黑" w:hAnsi="微软雅黑" w:eastAsia="微软雅黑" w:cs="微软雅黑"/>
          <w:i w:val="0"/>
          <w:caps w:val="0"/>
          <w:color w:val="333333"/>
          <w:spacing w:val="0"/>
          <w:sz w:val="16"/>
          <w:szCs w:val="16"/>
          <w:u w:val="none"/>
          <w:shd w:val="clear" w:fill="FFFFFF"/>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content</w:t>
      </w:r>
      <w:r>
        <w:rPr>
          <w:rFonts w:hint="eastAsia" w:ascii="微软雅黑" w:hAnsi="微软雅黑" w:eastAsia="微软雅黑" w:cs="微软雅黑"/>
          <w:i w:val="0"/>
          <w:caps w:val="0"/>
          <w:color w:val="333333"/>
          <w:spacing w:val="0"/>
          <w:sz w:val="16"/>
          <w:szCs w:val="16"/>
          <w:u w:val="none"/>
          <w:shd w:val="clear" w:fill="FFFFFF"/>
        </w:rPr>
        <w:fldChar w:fldCharType="end"/>
      </w:r>
      <w:r>
        <w:rPr>
          <w:rFonts w:hint="eastAsia" w:ascii="微软雅黑" w:hAnsi="微软雅黑" w:eastAsia="微软雅黑" w:cs="微软雅黑"/>
          <w:i w:val="0"/>
          <w:caps w:val="0"/>
          <w:color w:val="3F3F3F"/>
          <w:spacing w:val="0"/>
          <w:sz w:val="16"/>
          <w:szCs w:val="16"/>
          <w:u w:val="none"/>
          <w:shd w:val="clear" w:fill="FFFFFF"/>
        </w:rPr>
        <w:t>   </w:t>
      </w:r>
      <w:r>
        <w:rPr>
          <w:rFonts w:hint="eastAsia" w:ascii="微软雅黑" w:hAnsi="微软雅黑" w:eastAsia="微软雅黑" w:cs="微软雅黑"/>
          <w:i w:val="0"/>
          <w:caps w:val="0"/>
          <w:color w:val="333333"/>
          <w:spacing w:val="0"/>
          <w:sz w:val="16"/>
          <w:szCs w:val="16"/>
          <w:u w:val="none"/>
          <w:shd w:val="clear" w:fill="FFFFFF"/>
        </w:rPr>
        <w:fldChar w:fldCharType="begin"/>
      </w:r>
      <w:r>
        <w:rPr>
          <w:rFonts w:hint="eastAsia" w:ascii="微软雅黑" w:hAnsi="微软雅黑" w:eastAsia="微软雅黑" w:cs="微软雅黑"/>
          <w:i w:val="0"/>
          <w:caps w:val="0"/>
          <w:color w:val="333333"/>
          <w:spacing w:val="0"/>
          <w:sz w:val="16"/>
          <w:szCs w:val="16"/>
          <w:u w:val="none"/>
          <w:shd w:val="clear" w:fill="FFFFFF"/>
        </w:rPr>
        <w:instrText xml:space="preserve"> HYPERLINK "http://www.bubuko.com/so/1/_id" \o "_id" </w:instrText>
      </w:r>
      <w:r>
        <w:rPr>
          <w:rFonts w:hint="eastAsia" w:ascii="微软雅黑" w:hAnsi="微软雅黑" w:eastAsia="微软雅黑" w:cs="微软雅黑"/>
          <w:i w:val="0"/>
          <w:caps w:val="0"/>
          <w:color w:val="333333"/>
          <w:spacing w:val="0"/>
          <w:sz w:val="16"/>
          <w:szCs w:val="16"/>
          <w:u w:val="none"/>
          <w:shd w:val="clear" w:fill="FFFFFF"/>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_id</w:t>
      </w:r>
      <w:r>
        <w:rPr>
          <w:rFonts w:hint="eastAsia" w:ascii="微软雅黑" w:hAnsi="微软雅黑" w:eastAsia="微软雅黑" w:cs="微软雅黑"/>
          <w:i w:val="0"/>
          <w:caps w:val="0"/>
          <w:color w:val="333333"/>
          <w:spacing w:val="0"/>
          <w:sz w:val="16"/>
          <w:szCs w:val="16"/>
          <w:u w:val="none"/>
          <w:shd w:val="clear" w:fill="FFFFFF"/>
        </w:rPr>
        <w:fldChar w:fldCharType="end"/>
      </w:r>
      <w:r>
        <w:rPr>
          <w:rFonts w:hint="eastAsia" w:ascii="微软雅黑" w:hAnsi="微软雅黑" w:eastAsia="微软雅黑" w:cs="微软雅黑"/>
          <w:i w:val="0"/>
          <w:caps w:val="0"/>
          <w:color w:val="3F3F3F"/>
          <w:spacing w:val="0"/>
          <w:sz w:val="16"/>
          <w:szCs w:val="16"/>
          <w:u w:val="none"/>
          <w:shd w:val="clear" w:fill="FFFFFF"/>
        </w:rPr>
        <w:t>   </w:t>
      </w:r>
      <w:r>
        <w:rPr>
          <w:rFonts w:hint="eastAsia" w:ascii="微软雅黑" w:hAnsi="微软雅黑" w:eastAsia="微软雅黑" w:cs="微软雅黑"/>
          <w:i w:val="0"/>
          <w:caps w:val="0"/>
          <w:color w:val="333333"/>
          <w:spacing w:val="0"/>
          <w:sz w:val="16"/>
          <w:szCs w:val="16"/>
          <w:u w:val="none"/>
          <w:shd w:val="clear" w:fill="FFFFFF"/>
        </w:rPr>
        <w:fldChar w:fldCharType="begin"/>
      </w:r>
      <w:r>
        <w:rPr>
          <w:rFonts w:hint="eastAsia" w:ascii="微软雅黑" w:hAnsi="微软雅黑" w:eastAsia="微软雅黑" w:cs="微软雅黑"/>
          <w:i w:val="0"/>
          <w:caps w:val="0"/>
          <w:color w:val="333333"/>
          <w:spacing w:val="0"/>
          <w:sz w:val="16"/>
          <w:szCs w:val="16"/>
          <w:u w:val="none"/>
          <w:shd w:val="clear" w:fill="FFFFFF"/>
        </w:rPr>
        <w:instrText xml:space="preserve"> HYPERLINK "http://www.bubuko.com/so/1/ans" \o "ans" </w:instrText>
      </w:r>
      <w:r>
        <w:rPr>
          <w:rFonts w:hint="eastAsia" w:ascii="微软雅黑" w:hAnsi="微软雅黑" w:eastAsia="微软雅黑" w:cs="微软雅黑"/>
          <w:i w:val="0"/>
          <w:caps w:val="0"/>
          <w:color w:val="333333"/>
          <w:spacing w:val="0"/>
          <w:sz w:val="16"/>
          <w:szCs w:val="16"/>
          <w:u w:val="none"/>
          <w:shd w:val="clear" w:fill="FFFFFF"/>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ans</w:t>
      </w:r>
      <w:r>
        <w:rPr>
          <w:rFonts w:hint="eastAsia" w:ascii="微软雅黑" w:hAnsi="微软雅黑" w:eastAsia="微软雅黑" w:cs="微软雅黑"/>
          <w:i w:val="0"/>
          <w:caps w:val="0"/>
          <w:color w:val="333333"/>
          <w:spacing w:val="0"/>
          <w:sz w:val="16"/>
          <w:szCs w:val="16"/>
          <w:u w:val="none"/>
          <w:shd w:val="clear" w:fill="FFFFFF"/>
        </w:rPr>
        <w:fldChar w:fldCharType="end"/>
      </w:r>
      <w:r>
        <w:rPr>
          <w:rFonts w:hint="eastAsia" w:ascii="微软雅黑" w:hAnsi="微软雅黑" w:eastAsia="微软雅黑" w:cs="微软雅黑"/>
          <w:i w:val="0"/>
          <w:caps w:val="0"/>
          <w:color w:val="3F3F3F"/>
          <w:spacing w:val="0"/>
          <w:sz w:val="16"/>
          <w:szCs w:val="16"/>
          <w:u w:val="none"/>
          <w:shd w:val="clear" w:fill="FFFFFF"/>
        </w:rPr>
        <w:t>   </w:t>
      </w:r>
      <w:r>
        <w:rPr>
          <w:rFonts w:hint="eastAsia" w:ascii="微软雅黑" w:hAnsi="微软雅黑" w:eastAsia="微软雅黑" w:cs="微软雅黑"/>
          <w:i w:val="0"/>
          <w:caps w:val="0"/>
          <w:color w:val="333333"/>
          <w:spacing w:val="0"/>
          <w:sz w:val="16"/>
          <w:szCs w:val="16"/>
          <w:u w:val="none"/>
          <w:shd w:val="clear" w:fill="FFFFFF"/>
        </w:rPr>
        <w:fldChar w:fldCharType="begin"/>
      </w:r>
      <w:r>
        <w:rPr>
          <w:rFonts w:hint="eastAsia" w:ascii="微软雅黑" w:hAnsi="微软雅黑" w:eastAsia="微软雅黑" w:cs="微软雅黑"/>
          <w:i w:val="0"/>
          <w:caps w:val="0"/>
          <w:color w:val="333333"/>
          <w:spacing w:val="0"/>
          <w:sz w:val="16"/>
          <w:szCs w:val="16"/>
          <w:u w:val="none"/>
          <w:shd w:val="clear" w:fill="FFFFFF"/>
        </w:rPr>
        <w:instrText xml:space="preserve"> HYPERLINK "http://www.bubuko.com/so/1/%e6%97%a0%e5%90%91%e5%9b%be" \o "无向图" </w:instrText>
      </w:r>
      <w:r>
        <w:rPr>
          <w:rFonts w:hint="eastAsia" w:ascii="微软雅黑" w:hAnsi="微软雅黑" w:eastAsia="微软雅黑" w:cs="微软雅黑"/>
          <w:i w:val="0"/>
          <w:caps w:val="0"/>
          <w:color w:val="333333"/>
          <w:spacing w:val="0"/>
          <w:sz w:val="16"/>
          <w:szCs w:val="16"/>
          <w:u w:val="none"/>
          <w:shd w:val="clear" w:fill="FFFFFF"/>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无向图</w:t>
      </w:r>
      <w:r>
        <w:rPr>
          <w:rFonts w:hint="eastAsia" w:ascii="微软雅黑" w:hAnsi="微软雅黑" w:eastAsia="微软雅黑" w:cs="微软雅黑"/>
          <w:i w:val="0"/>
          <w:caps w:val="0"/>
          <w:color w:val="333333"/>
          <w:spacing w:val="0"/>
          <w:sz w:val="16"/>
          <w:szCs w:val="16"/>
          <w:u w:val="none"/>
          <w:shd w:val="clear" w:fill="FFFFFF"/>
        </w:rPr>
        <w:fldChar w:fldCharType="end"/>
      </w:r>
      <w:r>
        <w:rPr>
          <w:rFonts w:hint="eastAsia" w:ascii="微软雅黑" w:hAnsi="微软雅黑" w:eastAsia="微软雅黑" w:cs="微软雅黑"/>
          <w:i w:val="0"/>
          <w:caps w:val="0"/>
          <w:color w:val="3F3F3F"/>
          <w:spacing w:val="0"/>
          <w:sz w:val="16"/>
          <w:szCs w:val="16"/>
          <w:u w:val="none"/>
          <w:shd w:val="clear" w:fill="FFFFFF"/>
        </w:rPr>
        <w:t>   </w:t>
      </w:r>
      <w:r>
        <w:rPr>
          <w:rFonts w:hint="eastAsia" w:ascii="微软雅黑" w:hAnsi="微软雅黑" w:eastAsia="微软雅黑" w:cs="微软雅黑"/>
          <w:i w:val="0"/>
          <w:caps w:val="0"/>
          <w:color w:val="333333"/>
          <w:spacing w:val="0"/>
          <w:sz w:val="16"/>
          <w:szCs w:val="16"/>
          <w:u w:val="none"/>
          <w:shd w:val="clear" w:fill="FFFFFF"/>
        </w:rPr>
        <w:fldChar w:fldCharType="begin"/>
      </w:r>
      <w:r>
        <w:rPr>
          <w:rFonts w:hint="eastAsia" w:ascii="微软雅黑" w:hAnsi="微软雅黑" w:eastAsia="微软雅黑" w:cs="微软雅黑"/>
          <w:i w:val="0"/>
          <w:caps w:val="0"/>
          <w:color w:val="333333"/>
          <w:spacing w:val="0"/>
          <w:sz w:val="16"/>
          <w:szCs w:val="16"/>
          <w:u w:val="none"/>
          <w:shd w:val="clear" w:fill="FFFFFF"/>
        </w:rPr>
        <w:instrText xml:space="preserve"> HYPERLINK "http://www.bubuko.com/so/1/%e4%b8%80%e8%a1%8c" \o "一行" </w:instrText>
      </w:r>
      <w:r>
        <w:rPr>
          <w:rFonts w:hint="eastAsia" w:ascii="微软雅黑" w:hAnsi="微软雅黑" w:eastAsia="微软雅黑" w:cs="微软雅黑"/>
          <w:i w:val="0"/>
          <w:caps w:val="0"/>
          <w:color w:val="333333"/>
          <w:spacing w:val="0"/>
          <w:sz w:val="16"/>
          <w:szCs w:val="16"/>
          <w:u w:val="none"/>
          <w:shd w:val="clear" w:fill="FFFFFF"/>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一行</w:t>
      </w:r>
      <w:r>
        <w:rPr>
          <w:rFonts w:hint="eastAsia" w:ascii="微软雅黑" w:hAnsi="微软雅黑" w:eastAsia="微软雅黑" w:cs="微软雅黑"/>
          <w:i w:val="0"/>
          <w:caps w:val="0"/>
          <w:color w:val="333333"/>
          <w:spacing w:val="0"/>
          <w:sz w:val="16"/>
          <w:szCs w:val="16"/>
          <w:u w:val="none"/>
          <w:shd w:val="clear" w:fill="FFFFFF"/>
        </w:rPr>
        <w:fldChar w:fldCharType="end"/>
      </w:r>
      <w:r>
        <w:rPr>
          <w:rFonts w:hint="eastAsia" w:ascii="微软雅黑" w:hAnsi="微软雅黑" w:eastAsia="微软雅黑" w:cs="微软雅黑"/>
          <w:i w:val="0"/>
          <w:caps w:val="0"/>
          <w:color w:val="3F3F3F"/>
          <w:spacing w:val="0"/>
          <w:sz w:val="16"/>
          <w:szCs w:val="16"/>
          <w:u w:val="none"/>
          <w:shd w:val="clear" w:fill="FFFFFF"/>
        </w:rPr>
        <w:t>   </w:t>
      </w:r>
      <w:r>
        <w:rPr>
          <w:rFonts w:hint="eastAsia" w:ascii="微软雅黑" w:hAnsi="微软雅黑" w:eastAsia="微软雅黑" w:cs="微软雅黑"/>
          <w:i w:val="0"/>
          <w:caps w:val="0"/>
          <w:color w:val="333333"/>
          <w:spacing w:val="0"/>
          <w:sz w:val="16"/>
          <w:szCs w:val="16"/>
          <w:u w:val="none"/>
          <w:shd w:val="clear" w:fill="FFFFFF"/>
        </w:rPr>
        <w:fldChar w:fldCharType="begin"/>
      </w:r>
      <w:r>
        <w:rPr>
          <w:rFonts w:hint="eastAsia" w:ascii="微软雅黑" w:hAnsi="微软雅黑" w:eastAsia="微软雅黑" w:cs="微软雅黑"/>
          <w:i w:val="0"/>
          <w:caps w:val="0"/>
          <w:color w:val="333333"/>
          <w:spacing w:val="0"/>
          <w:sz w:val="16"/>
          <w:szCs w:val="16"/>
          <w:u w:val="none"/>
          <w:shd w:val="clear" w:fill="FFFFFF"/>
        </w:rPr>
        <w:instrText xml:space="preserve"> HYPERLINK "http://www.bubuko.com/so/1/%e7%b1%bb%e5%9e%8b" \o "类型" </w:instrText>
      </w:r>
      <w:r>
        <w:rPr>
          <w:rFonts w:hint="eastAsia" w:ascii="微软雅黑" w:hAnsi="微软雅黑" w:eastAsia="微软雅黑" w:cs="微软雅黑"/>
          <w:i w:val="0"/>
          <w:caps w:val="0"/>
          <w:color w:val="333333"/>
          <w:spacing w:val="0"/>
          <w:sz w:val="16"/>
          <w:szCs w:val="16"/>
          <w:u w:val="none"/>
          <w:shd w:val="clear" w:fill="FFFFFF"/>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类型</w:t>
      </w:r>
      <w:r>
        <w:rPr>
          <w:rFonts w:hint="eastAsia" w:ascii="微软雅黑" w:hAnsi="微软雅黑" w:eastAsia="微软雅黑" w:cs="微软雅黑"/>
          <w:i w:val="0"/>
          <w:caps w:val="0"/>
          <w:color w:val="333333"/>
          <w:spacing w:val="0"/>
          <w:sz w:val="16"/>
          <w:szCs w:val="16"/>
          <w:u w:val="none"/>
          <w:shd w:val="clear" w:fill="FFFFFF"/>
        </w:rPr>
        <w:fldChar w:fldCharType="end"/>
      </w:r>
      <w:r>
        <w:rPr>
          <w:rFonts w:hint="eastAsia" w:ascii="微软雅黑" w:hAnsi="微软雅黑" w:eastAsia="微软雅黑" w:cs="微软雅黑"/>
          <w:i w:val="0"/>
          <w:caps w:val="0"/>
          <w:color w:val="3F3F3F"/>
          <w:spacing w:val="0"/>
          <w:sz w:val="16"/>
          <w:szCs w:val="16"/>
          <w:u w:val="none"/>
          <w:shd w:val="clear" w:fill="FFFFFF"/>
        </w:rPr>
        <w:t>   </w:t>
      </w:r>
      <w:r>
        <w:rPr>
          <w:rFonts w:hint="eastAsia" w:ascii="微软雅黑" w:hAnsi="微软雅黑" w:eastAsia="微软雅黑" w:cs="微软雅黑"/>
          <w:i w:val="0"/>
          <w:caps w:val="0"/>
          <w:color w:val="333333"/>
          <w:spacing w:val="0"/>
          <w:sz w:val="16"/>
          <w:szCs w:val="16"/>
          <w:u w:val="none"/>
          <w:shd w:val="clear" w:fill="FFFFFF"/>
        </w:rPr>
        <w:fldChar w:fldCharType="begin"/>
      </w:r>
      <w:r>
        <w:rPr>
          <w:rFonts w:hint="eastAsia" w:ascii="微软雅黑" w:hAnsi="微软雅黑" w:eastAsia="微软雅黑" w:cs="微软雅黑"/>
          <w:i w:val="0"/>
          <w:caps w:val="0"/>
          <w:color w:val="333333"/>
          <w:spacing w:val="0"/>
          <w:sz w:val="16"/>
          <w:szCs w:val="16"/>
          <w:u w:val="none"/>
          <w:shd w:val="clear" w:fill="FFFFFF"/>
        </w:rPr>
        <w:instrText xml:space="preserve"> HYPERLINK "http://www.bubuko.com/so/1/mis" \o "mis" </w:instrText>
      </w:r>
      <w:r>
        <w:rPr>
          <w:rFonts w:hint="eastAsia" w:ascii="微软雅黑" w:hAnsi="微软雅黑" w:eastAsia="微软雅黑" w:cs="微软雅黑"/>
          <w:i w:val="0"/>
          <w:caps w:val="0"/>
          <w:color w:val="333333"/>
          <w:spacing w:val="0"/>
          <w:sz w:val="16"/>
          <w:szCs w:val="16"/>
          <w:u w:val="none"/>
          <w:shd w:val="clear" w:fill="FFFFFF"/>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mis</w:t>
      </w:r>
      <w:r>
        <w:rPr>
          <w:rFonts w:hint="eastAsia" w:ascii="微软雅黑" w:hAnsi="微软雅黑" w:eastAsia="微软雅黑" w:cs="微软雅黑"/>
          <w:i w:val="0"/>
          <w:caps w:val="0"/>
          <w:color w:val="333333"/>
          <w:spacing w:val="0"/>
          <w:sz w:val="16"/>
          <w:szCs w:val="16"/>
          <w:u w:val="none"/>
          <w:shd w:val="clear" w:fill="FFFFFF"/>
        </w:rPr>
        <w:fldChar w:fldCharType="end"/>
      </w:r>
      <w:r>
        <w:rPr>
          <w:rFonts w:hint="eastAsia" w:ascii="微软雅黑" w:hAnsi="微软雅黑" w:eastAsia="微软雅黑" w:cs="微软雅黑"/>
          <w:i w:val="0"/>
          <w:caps w:val="0"/>
          <w:color w:val="3F3F3F"/>
          <w:spacing w:val="0"/>
          <w:sz w:val="16"/>
          <w:szCs w:val="16"/>
          <w:u w:val="none"/>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50" w:lineRule="atLeast"/>
        <w:ind w:left="0" w:right="0" w:firstLine="0"/>
        <w:jc w:val="left"/>
        <w:rPr>
          <w:rFonts w:hint="eastAsia" w:ascii="微软雅黑" w:hAnsi="微软雅黑" w:eastAsia="微软雅黑" w:cs="微软雅黑"/>
          <w:i w:val="0"/>
          <w:caps w:val="0"/>
          <w:color w:val="3F3F3F"/>
          <w:spacing w:val="0"/>
          <w:sz w:val="16"/>
          <w:szCs w:val="16"/>
          <w:u w:val="none"/>
        </w:rPr>
      </w:pP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内存限制：256 MiB时间限制：2000 ms标准输入输出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50" w:lineRule="atLeast"/>
        <w:ind w:left="0" w:right="0" w:firstLine="0"/>
        <w:jc w:val="left"/>
        <w:rPr>
          <w:rFonts w:hint="eastAsia" w:ascii="微软雅黑" w:hAnsi="微软雅黑" w:eastAsia="微软雅黑" w:cs="微软雅黑"/>
          <w:i w:val="0"/>
          <w:caps w:val="0"/>
          <w:color w:val="3F3F3F"/>
          <w:spacing w:val="0"/>
          <w:sz w:val="16"/>
          <w:szCs w:val="16"/>
          <w:u w:val="none"/>
        </w:rPr>
      </w:pP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题目类型：传统评测方式：文本比较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50" w:lineRule="atLeast"/>
        <w:ind w:left="0" w:right="0" w:firstLine="0"/>
        <w:jc w:val="left"/>
        <w:rPr>
          <w:rFonts w:hint="eastAsia" w:ascii="微软雅黑" w:hAnsi="微软雅黑" w:eastAsia="微软雅黑" w:cs="微软雅黑"/>
          <w:i w:val="0"/>
          <w:caps w:val="0"/>
          <w:color w:val="3F3F3F"/>
          <w:spacing w:val="0"/>
          <w:sz w:val="16"/>
          <w:szCs w:val="16"/>
          <w:u w:val="none"/>
        </w:rPr>
      </w:pP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上传者： 匿名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50" w:lineRule="atLeast"/>
        <w:ind w:left="0" w:right="0" w:firstLine="0"/>
        <w:jc w:val="left"/>
        <w:rPr>
          <w:rFonts w:hint="eastAsia" w:ascii="微软雅黑" w:hAnsi="微软雅黑" w:eastAsia="微软雅黑" w:cs="微软雅黑"/>
          <w:i w:val="0"/>
          <w:caps w:val="0"/>
          <w:color w:val="3F3F3F"/>
          <w:spacing w:val="0"/>
          <w:sz w:val="16"/>
          <w:szCs w:val="16"/>
          <w:u w:val="none"/>
        </w:rPr>
      </w:pP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instrText xml:space="preserve"> HYPERLINK "https://loj.ac/problem/109" \l "submit_code" </w:instrText>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提交</w:t>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instrText xml:space="preserve"> HYPERLINK "https://loj.ac/submissions?problem_id=109" </w:instrText>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提交记录</w:t>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instrText xml:space="preserve"> HYPERLINK "https://loj.ac/problem/109/statistics/fastest" </w:instrText>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统计</w:t>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instrText xml:space="preserve"> HYPERLINK "https://loj.ac/problem/109/discussion" </w:instrText>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讨论</w:t>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50" w:lineRule="atLeast"/>
        <w:ind w:left="0" w:right="0" w:firstLine="0"/>
        <w:jc w:val="left"/>
        <w:rPr>
          <w:rFonts w:hint="eastAsia" w:ascii="微软雅黑" w:hAnsi="微软雅黑" w:eastAsia="微软雅黑" w:cs="微软雅黑"/>
          <w:i w:val="0"/>
          <w:caps w:val="0"/>
          <w:color w:val="3F3F3F"/>
          <w:spacing w:val="0"/>
          <w:sz w:val="16"/>
          <w:szCs w:val="16"/>
          <w:u w:val="none"/>
        </w:rPr>
      </w:pP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1</w:t>
      </w:r>
    </w:p>
    <w:p>
      <w:pPr>
        <w:keepNext w:val="0"/>
        <w:keepLines w:val="0"/>
        <w:widowControl/>
        <w:suppressLineNumbers w:val="0"/>
        <w:spacing w:before="300" w:beforeAutospacing="0" w:after="30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instrText xml:space="preserve"> HYPERLINK "https://loj.ac/problem/109/testdata" </w:instrText>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测试数据</w:t>
      </w:r>
      <w:r>
        <w:rPr>
          <w:rFonts w:hint="eastAsia" w:ascii="微软雅黑" w:hAnsi="微软雅黑" w:eastAsia="微软雅黑" w:cs="微软雅黑"/>
          <w:i w:val="0"/>
          <w:caps w:val="0"/>
          <w:color w:val="333333"/>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50" w:lineRule="atLeast"/>
        <w:ind w:left="0" w:right="0" w:firstLine="0"/>
        <w:jc w:val="left"/>
        <w:rPr>
          <w:rFonts w:hint="eastAsia" w:ascii="微软雅黑" w:hAnsi="微软雅黑" w:eastAsia="微软雅黑" w:cs="微软雅黑"/>
          <w:i w:val="0"/>
          <w:caps w:val="0"/>
          <w:color w:val="3F3F3F"/>
          <w:spacing w:val="0"/>
          <w:sz w:val="16"/>
          <w:szCs w:val="16"/>
          <w:u w:val="none"/>
        </w:rPr>
      </w:pPr>
      <w:r>
        <w:rPr>
          <w:rFonts w:hint="eastAsia" w:ascii="微软雅黑" w:hAnsi="微软雅黑" w:eastAsia="微软雅黑" w:cs="微软雅黑"/>
          <w:i w:val="0"/>
          <w:caps w:val="0"/>
          <w:color w:val="3F3F3F"/>
          <w:spacing w:val="0"/>
          <w:kern w:val="0"/>
          <w:sz w:val="16"/>
          <w:szCs w:val="16"/>
          <w:u w:val="none"/>
          <w:shd w:val="clear" w:fill="FFFFFF"/>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F3F3F"/>
          <w:spacing w:val="0"/>
          <w:sz w:val="16"/>
          <w:szCs w:val="16"/>
          <w:u w:val="none"/>
          <w:shd w:val="clear" w:fill="FFFFFF"/>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3F3F3F"/>
          <w:spacing w:val="0"/>
          <w:sz w:val="16"/>
          <w:szCs w:val="16"/>
          <w:u w:val="none"/>
          <w:shd w:val="clear" w:fill="FFFFFF"/>
        </w:rPr>
        <w:t>这是一道模板题。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3F3F3F"/>
          <w:spacing w:val="0"/>
          <w:sz w:val="16"/>
          <w:szCs w:val="16"/>
          <w:u w:val="none"/>
          <w:shd w:val="clear" w:fill="FFFFFF"/>
        </w:rPr>
        <w:t>维护一个 nnn 点的无向图，支持：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300" w:beforeAutospacing="0" w:after="300" w:afterAutospacing="0" w:line="450" w:lineRule="atLeast"/>
        <w:ind w:left="720" w:right="0" w:hanging="36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F3F3F"/>
          <w:spacing w:val="0"/>
          <w:sz w:val="16"/>
          <w:szCs w:val="16"/>
          <w:u w:val="none"/>
          <w:shd w:val="clear" w:fill="FFFFFF"/>
        </w:rPr>
        <w:t>加入一条连接 uuu 和 vvv 的无向边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300" w:beforeAutospacing="0" w:after="300" w:afterAutospacing="0" w:line="450" w:lineRule="atLeast"/>
        <w:ind w:left="720" w:right="0" w:hanging="36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F3F3F"/>
          <w:spacing w:val="0"/>
          <w:sz w:val="16"/>
          <w:szCs w:val="16"/>
          <w:u w:val="none"/>
          <w:shd w:val="clear" w:fill="FFFFFF"/>
        </w:rPr>
        <w:t>查询 uuu 和 vvv 的连通性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3F3F3F"/>
          <w:spacing w:val="0"/>
          <w:sz w:val="16"/>
          <w:szCs w:val="16"/>
          <w:u w:val="none"/>
          <w:shd w:val="clear" w:fill="FFFFFF"/>
        </w:rPr>
        <w:t>由于本题数据较大，因此输出的时候采用特殊的输出方式：用 000 或 111 代表每个询问的答案，将每个询问的答案一次从左到右排列，把得到的串视为一个二进制数，输出这个二进制数 mod 998244353\text{mod} ~ 998244353mod 998244353 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F3F3F"/>
          <w:spacing w:val="0"/>
          <w:sz w:val="16"/>
          <w:szCs w:val="16"/>
          <w:u w:val="none"/>
          <w:shd w:val="clear" w:fill="FFFFFF"/>
        </w:rPr>
        <w:t>输入格式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3F3F3F"/>
          <w:spacing w:val="0"/>
          <w:sz w:val="16"/>
          <w:szCs w:val="16"/>
          <w:u w:val="none"/>
          <w:shd w:val="clear" w:fill="FFFFFF"/>
        </w:rPr>
        <w:t>第一行包含两个整数 n,mn,mn,m，表示点的个数和操作的数目。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3F3F3F"/>
          <w:spacing w:val="0"/>
          <w:sz w:val="16"/>
          <w:szCs w:val="16"/>
          <w:u w:val="none"/>
          <w:shd w:val="clear" w:fill="FFFFFF"/>
        </w:rPr>
        <w:t>接下来 mmm 行每行包括三个整数 op,u,v\text{op},u,vop,u,v。</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300" w:beforeAutospacing="0" w:after="300" w:afterAutospacing="0" w:line="450" w:lineRule="atLeast"/>
        <w:ind w:left="720" w:right="0" w:hanging="36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F3F3F"/>
          <w:spacing w:val="0"/>
          <w:sz w:val="16"/>
          <w:szCs w:val="16"/>
          <w:u w:val="none"/>
          <w:shd w:val="clear" w:fill="FFFFFF"/>
        </w:rPr>
        <w:t>如果 op=0\text{op} = 0op=0，则表示加入一条连接 uuu 和 vvv 的无向边；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300" w:beforeAutospacing="0" w:after="300" w:afterAutospacing="0" w:line="450" w:lineRule="atLeast"/>
        <w:ind w:left="720" w:right="0" w:hanging="36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F3F3F"/>
          <w:spacing w:val="0"/>
          <w:sz w:val="16"/>
          <w:szCs w:val="16"/>
          <w:u w:val="none"/>
          <w:shd w:val="clear" w:fill="FFFFFF"/>
        </w:rPr>
        <w:t>如果 op=1\text{op} = 1op=1，则表示查询 uuu 和 vvv 的连通性。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F3F3F"/>
          <w:spacing w:val="0"/>
          <w:sz w:val="16"/>
          <w:szCs w:val="16"/>
          <w:u w:val="none"/>
          <w:shd w:val="clear" w:fill="FFFFFF"/>
        </w:rPr>
        <w:t>输出格式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3F3F3F"/>
          <w:spacing w:val="0"/>
          <w:sz w:val="16"/>
          <w:szCs w:val="16"/>
          <w:u w:val="none"/>
          <w:shd w:val="clear" w:fill="FFFFFF"/>
        </w:rPr>
        <w:t>一行包括一个整数表示答案。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F3F3F"/>
          <w:spacing w:val="0"/>
          <w:sz w:val="16"/>
          <w:szCs w:val="16"/>
          <w:u w:val="none"/>
          <w:shd w:val="clear" w:fill="FFFFFF"/>
        </w:rPr>
        <w:t>样例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F3F3F"/>
          <w:spacing w:val="0"/>
          <w:sz w:val="16"/>
          <w:szCs w:val="16"/>
          <w:u w:val="none"/>
          <w:shd w:val="clear" w:fill="FFFFFF"/>
        </w:rPr>
        <w:t>样例输入</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Style w:val="12"/>
          <w:rFonts w:hint="eastAsia" w:ascii="微软雅黑" w:hAnsi="微软雅黑" w:eastAsia="微软雅黑" w:cs="微软雅黑"/>
          <w:i w:val="0"/>
          <w:caps w:val="0"/>
          <w:color w:val="3F3F3F"/>
          <w:spacing w:val="0"/>
          <w:sz w:val="16"/>
          <w:szCs w:val="16"/>
          <w:u w:val="none"/>
          <w:shd w:val="clear" w:fill="F6F6F6"/>
        </w:rPr>
      </w:pPr>
      <w:r>
        <w:rPr>
          <w:rStyle w:val="12"/>
          <w:rFonts w:hint="eastAsia" w:ascii="微软雅黑" w:hAnsi="微软雅黑" w:eastAsia="微软雅黑" w:cs="微软雅黑"/>
          <w:i w:val="0"/>
          <w:caps w:val="0"/>
          <w:color w:val="3F3F3F"/>
          <w:spacing w:val="0"/>
          <w:sz w:val="16"/>
          <w:szCs w:val="16"/>
          <w:u w:val="none"/>
          <w:shd w:val="clear" w:fill="F6F6F6"/>
        </w:rPr>
        <w:t>3 6</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Style w:val="12"/>
          <w:rFonts w:hint="eastAsia" w:ascii="微软雅黑" w:hAnsi="微软雅黑" w:eastAsia="微软雅黑" w:cs="微软雅黑"/>
          <w:i w:val="0"/>
          <w:caps w:val="0"/>
          <w:color w:val="3F3F3F"/>
          <w:spacing w:val="0"/>
          <w:sz w:val="16"/>
          <w:szCs w:val="16"/>
          <w:u w:val="none"/>
          <w:shd w:val="clear" w:fill="F6F6F6"/>
        </w:rPr>
      </w:pPr>
      <w:r>
        <w:rPr>
          <w:rStyle w:val="12"/>
          <w:rFonts w:hint="eastAsia" w:ascii="微软雅黑" w:hAnsi="微软雅黑" w:eastAsia="微软雅黑" w:cs="微软雅黑"/>
          <w:i w:val="0"/>
          <w:caps w:val="0"/>
          <w:color w:val="3F3F3F"/>
          <w:spacing w:val="0"/>
          <w:sz w:val="16"/>
          <w:szCs w:val="16"/>
          <w:u w:val="none"/>
          <w:shd w:val="clear" w:fill="F6F6F6"/>
        </w:rPr>
        <w:t>1 1 0</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Style w:val="12"/>
          <w:rFonts w:hint="eastAsia" w:ascii="微软雅黑" w:hAnsi="微软雅黑" w:eastAsia="微软雅黑" w:cs="微软雅黑"/>
          <w:i w:val="0"/>
          <w:caps w:val="0"/>
          <w:color w:val="3F3F3F"/>
          <w:spacing w:val="0"/>
          <w:sz w:val="16"/>
          <w:szCs w:val="16"/>
          <w:u w:val="none"/>
          <w:shd w:val="clear" w:fill="F6F6F6"/>
        </w:rPr>
      </w:pPr>
      <w:r>
        <w:rPr>
          <w:rStyle w:val="12"/>
          <w:rFonts w:hint="eastAsia" w:ascii="微软雅黑" w:hAnsi="微软雅黑" w:eastAsia="微软雅黑" w:cs="微软雅黑"/>
          <w:i w:val="0"/>
          <w:caps w:val="0"/>
          <w:color w:val="3F3F3F"/>
          <w:spacing w:val="0"/>
          <w:sz w:val="16"/>
          <w:szCs w:val="16"/>
          <w:u w:val="none"/>
          <w:shd w:val="clear" w:fill="F6F6F6"/>
        </w:rPr>
        <w:t>0 0 1</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Style w:val="12"/>
          <w:rFonts w:hint="eastAsia" w:ascii="微软雅黑" w:hAnsi="微软雅黑" w:eastAsia="微软雅黑" w:cs="微软雅黑"/>
          <w:i w:val="0"/>
          <w:caps w:val="0"/>
          <w:color w:val="3F3F3F"/>
          <w:spacing w:val="0"/>
          <w:sz w:val="16"/>
          <w:szCs w:val="16"/>
          <w:u w:val="none"/>
          <w:shd w:val="clear" w:fill="F6F6F6"/>
        </w:rPr>
      </w:pPr>
      <w:r>
        <w:rPr>
          <w:rStyle w:val="12"/>
          <w:rFonts w:hint="eastAsia" w:ascii="微软雅黑" w:hAnsi="微软雅黑" w:eastAsia="微软雅黑" w:cs="微软雅黑"/>
          <w:i w:val="0"/>
          <w:caps w:val="0"/>
          <w:color w:val="3F3F3F"/>
          <w:spacing w:val="0"/>
          <w:sz w:val="16"/>
          <w:szCs w:val="16"/>
          <w:u w:val="none"/>
          <w:shd w:val="clear" w:fill="F6F6F6"/>
        </w:rPr>
        <w:t>1 0 1</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Style w:val="12"/>
          <w:rFonts w:hint="eastAsia" w:ascii="微软雅黑" w:hAnsi="微软雅黑" w:eastAsia="微软雅黑" w:cs="微软雅黑"/>
          <w:i w:val="0"/>
          <w:caps w:val="0"/>
          <w:color w:val="3F3F3F"/>
          <w:spacing w:val="0"/>
          <w:sz w:val="16"/>
          <w:szCs w:val="16"/>
          <w:u w:val="none"/>
          <w:shd w:val="clear" w:fill="F6F6F6"/>
        </w:rPr>
      </w:pPr>
      <w:r>
        <w:rPr>
          <w:rStyle w:val="12"/>
          <w:rFonts w:hint="eastAsia" w:ascii="微软雅黑" w:hAnsi="微软雅黑" w:eastAsia="微软雅黑" w:cs="微软雅黑"/>
          <w:i w:val="0"/>
          <w:caps w:val="0"/>
          <w:color w:val="3F3F3F"/>
          <w:spacing w:val="0"/>
          <w:sz w:val="16"/>
          <w:szCs w:val="16"/>
          <w:u w:val="none"/>
          <w:shd w:val="clear" w:fill="F6F6F6"/>
        </w:rPr>
        <w:t>1 1 2</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Style w:val="12"/>
          <w:rFonts w:hint="eastAsia" w:ascii="微软雅黑" w:hAnsi="微软雅黑" w:eastAsia="微软雅黑" w:cs="微软雅黑"/>
          <w:i w:val="0"/>
          <w:caps w:val="0"/>
          <w:color w:val="3F3F3F"/>
          <w:spacing w:val="0"/>
          <w:sz w:val="16"/>
          <w:szCs w:val="16"/>
          <w:u w:val="none"/>
          <w:shd w:val="clear" w:fill="F6F6F6"/>
        </w:rPr>
      </w:pPr>
      <w:r>
        <w:rPr>
          <w:rStyle w:val="12"/>
          <w:rFonts w:hint="eastAsia" w:ascii="微软雅黑" w:hAnsi="微软雅黑" w:eastAsia="微软雅黑" w:cs="微软雅黑"/>
          <w:i w:val="0"/>
          <w:caps w:val="0"/>
          <w:color w:val="3F3F3F"/>
          <w:spacing w:val="0"/>
          <w:sz w:val="16"/>
          <w:szCs w:val="16"/>
          <w:u w:val="none"/>
          <w:shd w:val="clear" w:fill="F6F6F6"/>
        </w:rPr>
        <w:t>0 2 1</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sz w:val="16"/>
          <w:szCs w:val="16"/>
        </w:rPr>
      </w:pPr>
      <w:r>
        <w:rPr>
          <w:rStyle w:val="12"/>
          <w:rFonts w:hint="eastAsia" w:ascii="微软雅黑" w:hAnsi="微软雅黑" w:eastAsia="微软雅黑" w:cs="微软雅黑"/>
          <w:i w:val="0"/>
          <w:caps w:val="0"/>
          <w:color w:val="3F3F3F"/>
          <w:spacing w:val="0"/>
          <w:sz w:val="16"/>
          <w:szCs w:val="16"/>
          <w:u w:val="none"/>
          <w:shd w:val="clear" w:fill="F6F6F6"/>
        </w:rPr>
        <w:t>1 2 1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F3F3F"/>
          <w:spacing w:val="0"/>
          <w:sz w:val="16"/>
          <w:szCs w:val="16"/>
          <w:u w:val="none"/>
          <w:shd w:val="clear" w:fill="FFFFFF"/>
        </w:rPr>
        <w:t>样例输出</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sz w:val="16"/>
          <w:szCs w:val="16"/>
        </w:rPr>
      </w:pPr>
      <w:r>
        <w:rPr>
          <w:rStyle w:val="12"/>
          <w:rFonts w:hint="eastAsia" w:ascii="微软雅黑" w:hAnsi="微软雅黑" w:eastAsia="微软雅黑" w:cs="微软雅黑"/>
          <w:i w:val="0"/>
          <w:caps w:val="0"/>
          <w:color w:val="3F3F3F"/>
          <w:spacing w:val="0"/>
          <w:sz w:val="16"/>
          <w:szCs w:val="16"/>
          <w:u w:val="none"/>
          <w:shd w:val="clear" w:fill="F6F6F6"/>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F3F3F"/>
          <w:spacing w:val="0"/>
          <w:sz w:val="16"/>
          <w:szCs w:val="16"/>
          <w:u w:val="none"/>
          <w:shd w:val="clear" w:fill="FFFFFF"/>
        </w:rPr>
        <w:t>样例解释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3F3F3F"/>
          <w:spacing w:val="0"/>
          <w:sz w:val="16"/>
          <w:szCs w:val="16"/>
          <w:u w:val="none"/>
          <w:shd w:val="clear" w:fill="FFFFFF"/>
        </w:rPr>
        <w:t>答案串为 101101101。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F3F3F"/>
          <w:spacing w:val="0"/>
          <w:sz w:val="16"/>
          <w:szCs w:val="16"/>
          <w:u w:val="none"/>
          <w:shd w:val="clear" w:fill="FFFFFF"/>
        </w:rPr>
        <w:t>数据范围与提示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3F3F3F"/>
          <w:spacing w:val="0"/>
          <w:sz w:val="16"/>
          <w:szCs w:val="16"/>
          <w:u w:val="none"/>
          <w:shd w:val="clear" w:fill="FFFFFF"/>
        </w:rPr>
        <w:t>n≤4000000,m≤8000000n\le 4000000,m\le 8000000n≤4000000,m≤8000000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33333"/>
          <w:spacing w:val="0"/>
          <w:sz w:val="16"/>
          <w:szCs w:val="16"/>
          <w:u w:val="none"/>
          <w:shd w:val="clear" w:fill="FFFFFF"/>
        </w:rPr>
        <w:fldChar w:fldCharType="begin"/>
      </w:r>
      <w:r>
        <w:rPr>
          <w:rFonts w:hint="eastAsia" w:ascii="微软雅黑" w:hAnsi="微软雅黑" w:eastAsia="微软雅黑" w:cs="微软雅黑"/>
          <w:i w:val="0"/>
          <w:caps w:val="0"/>
          <w:color w:val="333333"/>
          <w:spacing w:val="0"/>
          <w:sz w:val="16"/>
          <w:szCs w:val="16"/>
          <w:u w:val="none"/>
          <w:shd w:val="clear" w:fill="FFFFFF"/>
        </w:rPr>
        <w:instrText xml:space="preserve"> HYPERLINK "https://loj.ac/problem/109" </w:instrText>
      </w:r>
      <w:r>
        <w:rPr>
          <w:rFonts w:hint="eastAsia" w:ascii="微软雅黑" w:hAnsi="微软雅黑" w:eastAsia="微软雅黑" w:cs="微软雅黑"/>
          <w:i w:val="0"/>
          <w:caps w:val="0"/>
          <w:color w:val="333333"/>
          <w:spacing w:val="0"/>
          <w:sz w:val="16"/>
          <w:szCs w:val="16"/>
          <w:u w:val="none"/>
          <w:shd w:val="clear" w:fill="FFFFFF"/>
        </w:rPr>
        <w:fldChar w:fldCharType="separate"/>
      </w:r>
      <w:r>
        <w:rPr>
          <w:rStyle w:val="11"/>
          <w:rFonts w:hint="eastAsia" w:ascii="微软雅黑" w:hAnsi="微软雅黑" w:eastAsia="微软雅黑" w:cs="微软雅黑"/>
          <w:i w:val="0"/>
          <w:caps w:val="0"/>
          <w:color w:val="333333"/>
          <w:spacing w:val="0"/>
          <w:sz w:val="16"/>
          <w:szCs w:val="16"/>
          <w:u w:val="none"/>
          <w:shd w:val="clear" w:fill="FFFFFF"/>
        </w:rPr>
        <w:t>显示分类标签</w:t>
      </w:r>
      <w:r>
        <w:rPr>
          <w:rFonts w:hint="eastAsia" w:ascii="微软雅黑" w:hAnsi="微软雅黑" w:eastAsia="微软雅黑" w:cs="微软雅黑"/>
          <w:i w:val="0"/>
          <w:caps w:val="0"/>
          <w:color w:val="333333"/>
          <w:spacing w:val="0"/>
          <w:sz w:val="16"/>
          <w:szCs w:val="16"/>
          <w:u w:val="none"/>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3F3F3F"/>
          <w:spacing w:val="0"/>
          <w:sz w:val="16"/>
          <w:szCs w:val="16"/>
          <w:u w:val="none"/>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FF0000"/>
          <w:spacing w:val="0"/>
          <w:sz w:val="16"/>
          <w:szCs w:val="16"/>
          <w:u w:val="none"/>
          <w:shd w:val="clear" w:fill="FFFFFF"/>
        </w:rPr>
        <w:t>感觉这几天见鬼了。。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FF0000"/>
          <w:spacing w:val="0"/>
          <w:sz w:val="16"/>
          <w:szCs w:val="16"/>
          <w:u w:val="none"/>
          <w:shd w:val="clear" w:fill="FFFFFF"/>
        </w:rPr>
        <w:t>昨天写的旋转卡壳比暴力慢，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FF0000"/>
          <w:spacing w:val="0"/>
          <w:sz w:val="16"/>
          <w:szCs w:val="16"/>
          <w:u w:val="none"/>
          <w:shd w:val="clear" w:fill="FFFFFF"/>
        </w:rPr>
        <w:t>今天写的启发式合并比暴力合并慢，，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rPr>
          <w:rFonts w:hint="eastAsia" w:ascii="微软雅黑" w:hAnsi="微软雅黑" w:eastAsia="微软雅黑" w:cs="微软雅黑"/>
          <w:color w:val="3F3F3F"/>
          <w:sz w:val="16"/>
          <w:szCs w:val="16"/>
          <w:u w:val="none"/>
        </w:rPr>
      </w:pPr>
      <w:r>
        <w:rPr>
          <w:rFonts w:hint="eastAsia" w:ascii="微软雅黑" w:hAnsi="微软雅黑" w:eastAsia="微软雅黑" w:cs="微软雅黑"/>
          <w:i w:val="0"/>
          <w:caps w:val="0"/>
          <w:color w:val="3F3F3F"/>
          <w:spacing w:val="0"/>
          <w:sz w:val="16"/>
          <w:szCs w:val="16"/>
          <w:u w:val="none"/>
          <w:shd w:val="clear" w:fill="FFFFFF"/>
        </w:rPr>
        <w:t>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#include&lt;iostream&gt;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#include&lt;cstdio&gt;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#include&lt;cstring&gt;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#include&lt;cmath&gt;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using namespace std;</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const int MAXN=8000001;</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const int mod=998244353;</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inline void read(int &amp;n)</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char c=‘+‘;bool flag=0;n=0;</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while(c&lt;‘0‘||c&gt;‘9‘) c==‘-‘?flag=1,c=getchar():c=getchar();</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while(c&gt;=‘0‘&amp;&amp;c&lt;=‘9‘) n=n*10+c-48,c=getchar();</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int fa[MAXN];</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int size[MAXN];</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int n,m;</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string p;</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int find(int x)</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{return fa[x]==x?fa[x]:fa[x]=find(fa[x]);}</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int query(int x,int y)</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{return find(x)==find(y);}</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void unionn(int x,int y)</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int fx=find(x);int fy=find(y);</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if(fx!=fy)</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if(size[fx]&gt;size[fy])    swap(fx,fy);</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fa[fx]=fy;    size[fy]+=size[fx];</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//fa[fx]=fy;</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int ans=0;</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int main()</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//freopen("a.in","r",stdin);</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//freopen("a.out","w",stdout);</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read(n);read(m);</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for(int i=1;i&lt;=n;i++)    fa[i]=i;</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for(int i=1;i&lt;=m;i++)</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int how;read(how);</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if(how)// 询问</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int x,y;read(x);read(y);</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ans=(ans*2+query(x,y))%mod;</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else//连边</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int x,y;read(x);read(y);</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unionn(x,y);</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printf("%d",ans);</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return 0;</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i w:val="0"/>
          <w:caps w:val="0"/>
          <w:color w:val="008080"/>
          <w:spacing w:val="0"/>
          <w:sz w:val="16"/>
          <w:szCs w:val="16"/>
          <w:u w:val="none"/>
          <w:shd w:val="clear" w:fill="F6F6F6"/>
        </w:rPr>
      </w:pPr>
      <w:r>
        <w:rPr>
          <w:rFonts w:hint="eastAsia" w:ascii="微软雅黑" w:hAnsi="微软雅黑" w:eastAsia="微软雅黑" w:cs="微软雅黑"/>
          <w:i w:val="0"/>
          <w:caps w:val="0"/>
          <w:color w:val="008080"/>
          <w:spacing w:val="0"/>
          <w:sz w:val="16"/>
          <w:szCs w:val="16"/>
          <w:u w:val="none"/>
          <w:shd w:val="clear" w:fill="F6F6F6"/>
        </w:rPr>
        <w:t xml:space="preserve"> }</w:t>
      </w: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before="300" w:beforeAutospacing="0" w:after="300" w:afterAutospacing="0" w:line="450" w:lineRule="atLeast"/>
        <w:ind w:left="0" w:right="0"/>
        <w:jc w:val="left"/>
        <w:rPr>
          <w:rFonts w:hint="eastAsia" w:ascii="微软雅黑" w:hAnsi="微软雅黑" w:eastAsia="微软雅黑" w:cs="微软雅黑"/>
          <w:sz w:val="16"/>
          <w:szCs w:val="16"/>
        </w:rPr>
      </w:pPr>
    </w:p>
    <w:p>
      <w:pPr>
        <w:pStyle w:val="6"/>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spacing w:line="450" w:lineRule="atLeast"/>
        <w:jc w:val="left"/>
        <w:rPr>
          <w:rFonts w:hint="eastAsia" w:ascii="微软雅黑" w:hAnsi="微软雅黑" w:eastAsia="微软雅黑" w:cs="微软雅黑"/>
          <w:i w:val="0"/>
          <w:caps w:val="0"/>
          <w:color w:val="3F3F3F"/>
          <w:spacing w:val="0"/>
          <w:sz w:val="16"/>
          <w:szCs w:val="16"/>
          <w:u w:val="none"/>
          <w:bdr w:val="dotted" w:color="AAAAAA" w:sz="6" w:space="0"/>
          <w:shd w:val="clear" w:fill="F6F6F6"/>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在c++中，vector是一个十分有用的</w:t>
      </w:r>
      <w:r>
        <w:rPr>
          <w:rStyle w:val="9"/>
          <w:rFonts w:hint="eastAsia" w:ascii="微软雅黑" w:hAnsi="微软雅黑" w:eastAsia="微软雅黑" w:cs="微软雅黑"/>
          <w:b/>
          <w:i w:val="0"/>
          <w:caps w:val="0"/>
          <w:color w:val="FF0000"/>
          <w:spacing w:val="0"/>
          <w:sz w:val="16"/>
          <w:szCs w:val="16"/>
          <w:shd w:val="clear" w:fill="FFFFFF"/>
        </w:rPr>
        <w:t>容器</w:t>
      </w:r>
      <w:r>
        <w:rPr>
          <w:rStyle w:val="9"/>
          <w:rFonts w:hint="eastAsia" w:ascii="微软雅黑" w:hAnsi="微软雅黑" w:eastAsia="微软雅黑" w:cs="微软雅黑"/>
          <w:b/>
          <w:i w:val="0"/>
          <w:caps w:val="0"/>
          <w:color w:val="4F4F4F"/>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作用：它能够像容器一样存放各种类型的对象，简单地说，vector是一个能够</w:t>
      </w:r>
      <w:r>
        <w:rPr>
          <w:rStyle w:val="9"/>
          <w:rFonts w:hint="eastAsia" w:ascii="微软雅黑" w:hAnsi="微软雅黑" w:eastAsia="微软雅黑" w:cs="微软雅黑"/>
          <w:b/>
          <w:i w:val="0"/>
          <w:caps w:val="0"/>
          <w:color w:val="FF0000"/>
          <w:spacing w:val="0"/>
          <w:sz w:val="16"/>
          <w:szCs w:val="16"/>
          <w:shd w:val="clear" w:fill="FFFFFF"/>
        </w:rPr>
        <w:t>存放任意类型的动态数组</w:t>
      </w:r>
      <w:r>
        <w:rPr>
          <w:rStyle w:val="9"/>
          <w:rFonts w:hint="eastAsia" w:ascii="微软雅黑" w:hAnsi="微软雅黑" w:eastAsia="微软雅黑" w:cs="微软雅黑"/>
          <w:b/>
          <w:i w:val="0"/>
          <w:caps w:val="0"/>
          <w:color w:val="4F4F4F"/>
          <w:spacing w:val="0"/>
          <w:sz w:val="16"/>
          <w:szCs w:val="16"/>
          <w:shd w:val="clear" w:fill="FFFFFF"/>
        </w:rPr>
        <w:t>，能够增加和压缩数据。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vector在C++标准模板库中的部分内容，它是一个多功能的，能够操作多种数据结构和算法的</w:t>
      </w:r>
      <w:r>
        <w:rPr>
          <w:rStyle w:val="9"/>
          <w:rFonts w:hint="eastAsia" w:ascii="微软雅黑" w:hAnsi="微软雅黑" w:eastAsia="微软雅黑" w:cs="微软雅黑"/>
          <w:b/>
          <w:i w:val="0"/>
          <w:caps w:val="0"/>
          <w:color w:val="6795B5"/>
          <w:spacing w:val="0"/>
          <w:sz w:val="16"/>
          <w:szCs w:val="16"/>
          <w:u w:val="none"/>
          <w:shd w:val="clear" w:fill="FFFFFF"/>
        </w:rPr>
        <w:fldChar w:fldCharType="begin"/>
      </w:r>
      <w:r>
        <w:rPr>
          <w:rStyle w:val="9"/>
          <w:rFonts w:hint="eastAsia" w:ascii="微软雅黑" w:hAnsi="微软雅黑" w:eastAsia="微软雅黑" w:cs="微软雅黑"/>
          <w:b/>
          <w:i w:val="0"/>
          <w:caps w:val="0"/>
          <w:color w:val="6795B5"/>
          <w:spacing w:val="0"/>
          <w:sz w:val="16"/>
          <w:szCs w:val="16"/>
          <w:u w:val="none"/>
          <w:shd w:val="clear" w:fill="FFFFFF"/>
        </w:rPr>
        <w:instrText xml:space="preserve"> HYPERLINK "http://baike.baidu.com/view/1923683.htm" \t "https://blog.csdn.net/duan19920101/article/details/50617190/_blank" </w:instrText>
      </w:r>
      <w:r>
        <w:rPr>
          <w:rStyle w:val="9"/>
          <w:rFonts w:hint="eastAsia" w:ascii="微软雅黑" w:hAnsi="微软雅黑" w:eastAsia="微软雅黑" w:cs="微软雅黑"/>
          <w:b/>
          <w:i w:val="0"/>
          <w:caps w:val="0"/>
          <w:color w:val="6795B5"/>
          <w:spacing w:val="0"/>
          <w:sz w:val="16"/>
          <w:szCs w:val="16"/>
          <w:u w:val="none"/>
          <w:shd w:val="clear" w:fill="FFFFFF"/>
        </w:rPr>
        <w:fldChar w:fldCharType="separate"/>
      </w:r>
      <w:r>
        <w:rPr>
          <w:rStyle w:val="11"/>
          <w:rFonts w:hint="eastAsia" w:ascii="微软雅黑" w:hAnsi="微软雅黑" w:eastAsia="微软雅黑" w:cs="微软雅黑"/>
          <w:b/>
          <w:i w:val="0"/>
          <w:caps w:val="0"/>
          <w:color w:val="FF0000"/>
          <w:spacing w:val="0"/>
          <w:sz w:val="16"/>
          <w:szCs w:val="16"/>
          <w:u w:val="none"/>
          <w:shd w:val="clear" w:fill="FFFFFF"/>
        </w:rPr>
        <w:t>模板类</w:t>
      </w:r>
      <w:r>
        <w:rPr>
          <w:rStyle w:val="9"/>
          <w:rFonts w:hint="eastAsia" w:ascii="微软雅黑" w:hAnsi="微软雅黑" w:eastAsia="微软雅黑" w:cs="微软雅黑"/>
          <w:b/>
          <w:i w:val="0"/>
          <w:caps w:val="0"/>
          <w:color w:val="6795B5"/>
          <w:spacing w:val="0"/>
          <w:sz w:val="16"/>
          <w:szCs w:val="16"/>
          <w:u w:val="none"/>
          <w:shd w:val="clear" w:fill="FFFFFF"/>
        </w:rPr>
        <w:fldChar w:fldCharType="end"/>
      </w:r>
      <w:r>
        <w:rPr>
          <w:rStyle w:val="9"/>
          <w:rFonts w:hint="eastAsia" w:ascii="微软雅黑" w:hAnsi="微软雅黑" w:eastAsia="微软雅黑" w:cs="微软雅黑"/>
          <w:b/>
          <w:i w:val="0"/>
          <w:caps w:val="0"/>
          <w:color w:val="FF0000"/>
          <w:spacing w:val="0"/>
          <w:sz w:val="16"/>
          <w:szCs w:val="16"/>
          <w:shd w:val="clear" w:fill="FFFFFF"/>
        </w:rPr>
        <w:t>和函数库</w:t>
      </w:r>
      <w:r>
        <w:rPr>
          <w:rStyle w:val="9"/>
          <w:rFonts w:hint="eastAsia" w:ascii="微软雅黑" w:hAnsi="微软雅黑" w:eastAsia="微软雅黑" w:cs="微软雅黑"/>
          <w:b/>
          <w:i w:val="0"/>
          <w:caps w:val="0"/>
          <w:color w:val="4F4F4F"/>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FF0000"/>
          <w:spacing w:val="0"/>
          <w:sz w:val="16"/>
          <w:szCs w:val="16"/>
          <w:shd w:val="clear" w:fill="FFFFFF"/>
        </w:rPr>
        <w:t>特别注意：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使用vector需要注意以下几点：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1、如果你要表示的向量长度较长（需要为向量内部保存很多数），容易导致内存泄漏，而且效率会很低；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2、Vector作为函数的参数或者返回值时，需要注意它的写法：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   double Distance(vector&lt;int&gt;&amp;a, vector&lt;int&gt;&amp;b) 其中的“&amp;”绝对不能少！！！</w:t>
      </w:r>
    </w:p>
    <w:p>
      <w:pPr>
        <w:keepNext w:val="0"/>
        <w:keepLines w:val="0"/>
        <w:widowControl/>
        <w:suppressLineNumbers w:val="0"/>
        <w:jc w:val="left"/>
        <w:rPr>
          <w:rFonts w:hint="eastAsia" w:ascii="微软雅黑" w:hAnsi="微软雅黑" w:eastAsia="微软雅黑" w:cs="微软雅黑"/>
          <w:sz w:val="16"/>
          <w:szCs w:val="1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实例：vector&lt;int&gt;test;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//建立一个vector，int为数组元素的数据类型，test为动态数组名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简单的使用方法如下：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vector&lt;int&gt;test;//建立一个vector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test.push_back(1);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test.push_back(2);//把1和2压入vector，这样test[0]就是1,test[1]就是2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自己见到的实例：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0000FF"/>
          <w:spacing w:val="0"/>
          <w:sz w:val="16"/>
          <w:szCs w:val="16"/>
          <w:shd w:val="clear" w:fill="FFFFFF"/>
        </w:rPr>
        <w:t>vector&lt;vector&lt;Point2f&gt; &gt; points; </w:t>
      </w:r>
      <w:r>
        <w:rPr>
          <w:rStyle w:val="9"/>
          <w:rFonts w:hint="eastAsia" w:ascii="微软雅黑" w:hAnsi="微软雅黑" w:eastAsia="微软雅黑" w:cs="微软雅黑"/>
          <w:b/>
          <w:i w:val="0"/>
          <w:caps w:val="0"/>
          <w:color w:val="4F4F4F"/>
          <w:spacing w:val="0"/>
          <w:sz w:val="16"/>
          <w:szCs w:val="16"/>
          <w:shd w:val="clear" w:fill="FFFFFF"/>
        </w:rPr>
        <w:t>//定义一个</w:t>
      </w:r>
      <w:r>
        <w:rPr>
          <w:rStyle w:val="9"/>
          <w:rFonts w:hint="eastAsia" w:ascii="微软雅黑" w:hAnsi="微软雅黑" w:eastAsia="微软雅黑" w:cs="微软雅黑"/>
          <w:b/>
          <w:i w:val="0"/>
          <w:caps w:val="0"/>
          <w:color w:val="FF0000"/>
          <w:spacing w:val="0"/>
          <w:sz w:val="16"/>
          <w:szCs w:val="16"/>
          <w:shd w:val="clear" w:fill="FFFFFF"/>
        </w:rPr>
        <w:t>二维数组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0000FF"/>
          <w:spacing w:val="0"/>
          <w:sz w:val="16"/>
          <w:szCs w:val="16"/>
          <w:shd w:val="clear" w:fill="FFFFFF"/>
        </w:rPr>
        <w:t>points[0].size();  //指第一行的列数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1 、基本操作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(1)头文件#include&lt;vector&gt;.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(2)创建vector对象，vector&lt;int&gt; vec;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(3)尾部插入数字：vec.push_back(a);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(4)使用下标访问元素，cout&lt;&lt;vec[0]&lt;&lt;endl;记住下标是从0开始的。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(5)使用迭代器访问元素.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vector&lt;int&gt;::iterator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for(it=vec.begin();it!=vec.end();it++)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    cout&lt;&lt;*it&lt;&lt;endl;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(6)插入元素：    vec.insert(vec.begin()+i,a);在第i+1个元素前面插入a;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(7)删除元素：    vec.erase(vec.begin()+2);删除第3个元素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vec.erase(vec.begin()+i,vec.end()+j);删除区间[i,j-1];区间从0开始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(8)向量大小:vec.size();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(9)清空:vec.clear();</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333333"/>
          <w:spacing w:val="0"/>
          <w:kern w:val="0"/>
          <w:sz w:val="16"/>
          <w:szCs w:val="16"/>
          <w:shd w:val="clear" w:fill="FFFFFF"/>
          <w:lang w:val="en-US" w:eastAsia="zh-CN" w:bidi="ar"/>
        </w:rPr>
        <w:t>3、算法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(1) 使用reverse将元素翻转：需要头文件#include&lt;algorithm&gt;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reverse(vec.begin(),vec.end());将元素翻转，即逆序排列！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(在vector中，如果一个函数中需要两个迭代器，一般后一个都不包含)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(2)使用sort排序：需要头文件#include&lt;algorithm&gt;，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sort(vec.begin(),vec.end());(默认是按升序排列,即从小到大).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可以通过重写排序比较函数按照降序比较，如下：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定义排序比较函数：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Style w:val="9"/>
          <w:rFonts w:hint="eastAsia" w:ascii="微软雅黑" w:hAnsi="微软雅黑" w:eastAsia="微软雅黑" w:cs="微软雅黑"/>
          <w:b/>
          <w:i w:val="0"/>
          <w:caps w:val="0"/>
          <w:color w:val="4F4F4F"/>
          <w:spacing w:val="0"/>
          <w:sz w:val="16"/>
          <w:szCs w:val="16"/>
          <w:shd w:val="clear" w:fill="FFFFFF"/>
        </w:rPr>
        <w:t>bool Comp(const int &amp;a,const int &amp;b)</w:t>
      </w:r>
      <w:r>
        <w:rPr>
          <w:rStyle w:val="9"/>
          <w:rFonts w:hint="eastAsia" w:ascii="微软雅黑" w:hAnsi="微软雅黑" w:eastAsia="微软雅黑" w:cs="微软雅黑"/>
          <w:b/>
          <w:i w:val="0"/>
          <w:caps w:val="0"/>
          <w:color w:val="4F4F4F"/>
          <w:spacing w:val="0"/>
          <w:sz w:val="16"/>
          <w:szCs w:val="16"/>
          <w:shd w:val="clear" w:fill="FFFFFF"/>
        </w:rPr>
        <w:br w:type="textWrapping"/>
      </w:r>
      <w:r>
        <w:rPr>
          <w:rStyle w:val="9"/>
          <w:rFonts w:hint="eastAsia" w:ascii="微软雅黑" w:hAnsi="微软雅黑" w:eastAsia="微软雅黑" w:cs="微软雅黑"/>
          <w:b/>
          <w:i w:val="0"/>
          <w:caps w:val="0"/>
          <w:color w:val="4F4F4F"/>
          <w:spacing w:val="0"/>
          <w:sz w:val="16"/>
          <w:szCs w:val="16"/>
          <w:shd w:val="clear" w:fill="FFFFFF"/>
        </w:rPr>
        <w:t>{</w:t>
      </w:r>
      <w:r>
        <w:rPr>
          <w:rStyle w:val="9"/>
          <w:rFonts w:hint="eastAsia" w:ascii="微软雅黑" w:hAnsi="微软雅黑" w:eastAsia="微软雅黑" w:cs="微软雅黑"/>
          <w:b/>
          <w:i w:val="0"/>
          <w:caps w:val="0"/>
          <w:color w:val="4F4F4F"/>
          <w:spacing w:val="0"/>
          <w:sz w:val="16"/>
          <w:szCs w:val="16"/>
          <w:shd w:val="clear" w:fill="FFFFFF"/>
        </w:rPr>
        <w:br w:type="textWrapping"/>
      </w:r>
      <w:r>
        <w:rPr>
          <w:rStyle w:val="9"/>
          <w:rFonts w:hint="eastAsia" w:ascii="微软雅黑" w:hAnsi="微软雅黑" w:eastAsia="微软雅黑" w:cs="微软雅黑"/>
          <w:b/>
          <w:i w:val="0"/>
          <w:caps w:val="0"/>
          <w:color w:val="4F4F4F"/>
          <w:spacing w:val="0"/>
          <w:sz w:val="16"/>
          <w:szCs w:val="16"/>
          <w:shd w:val="clear" w:fill="FFFFFF"/>
        </w:rPr>
        <w:t>    return a&gt;b;</w:t>
      </w:r>
      <w:r>
        <w:rPr>
          <w:rStyle w:val="9"/>
          <w:rFonts w:hint="eastAsia" w:ascii="微软雅黑" w:hAnsi="微软雅黑" w:eastAsia="微软雅黑" w:cs="微软雅黑"/>
          <w:b/>
          <w:i w:val="0"/>
          <w:caps w:val="0"/>
          <w:color w:val="4F4F4F"/>
          <w:spacing w:val="0"/>
          <w:sz w:val="16"/>
          <w:szCs w:val="16"/>
          <w:shd w:val="clear" w:fill="FFFFFF"/>
        </w:rPr>
        <w:br w:type="textWrapping"/>
      </w:r>
      <w:r>
        <w:rPr>
          <w:rStyle w:val="9"/>
          <w:rFonts w:hint="eastAsia" w:ascii="微软雅黑" w:hAnsi="微软雅黑" w:eastAsia="微软雅黑" w:cs="微软雅黑"/>
          <w:b/>
          <w:i w:val="0"/>
          <w:caps w:val="0"/>
          <w:color w:val="4F4F4F"/>
          <w:spacing w:val="0"/>
          <w:sz w:val="16"/>
          <w:szCs w:val="16"/>
          <w:shd w:val="clear" w:fill="FFFFFF"/>
        </w:rPr>
        <w:t>}</w:t>
      </w:r>
      <w:r>
        <w:rPr>
          <w:rStyle w:val="9"/>
          <w:rFonts w:hint="eastAsia" w:ascii="微软雅黑" w:hAnsi="微软雅黑" w:eastAsia="微软雅黑" w:cs="微软雅黑"/>
          <w:b/>
          <w:i w:val="0"/>
          <w:caps w:val="0"/>
          <w:color w:val="4F4F4F"/>
          <w:spacing w:val="0"/>
          <w:sz w:val="16"/>
          <w:szCs w:val="16"/>
          <w:shd w:val="clear" w:fill="FFFFFF"/>
        </w:rPr>
        <w:br w:type="textWrapping"/>
      </w:r>
      <w:r>
        <w:rPr>
          <w:rStyle w:val="9"/>
          <w:rFonts w:hint="eastAsia" w:ascii="微软雅黑" w:hAnsi="微软雅黑" w:eastAsia="微软雅黑" w:cs="微软雅黑"/>
          <w:b/>
          <w:i w:val="0"/>
          <w:caps w:val="0"/>
          <w:color w:val="4F4F4F"/>
          <w:spacing w:val="0"/>
          <w:sz w:val="16"/>
          <w:szCs w:val="16"/>
          <w:shd w:val="clear" w:fill="FFFFFF"/>
        </w:rPr>
        <w:t>调用时:sort(vec.begin(),vec.end(),Comp)，这样就降序排序。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800080"/>
          <w:spacing w:val="0"/>
          <w:sz w:val="16"/>
          <w:szCs w:val="16"/>
          <w:shd w:val="clear" w:fill="FFFFFF"/>
        </w:rPr>
        <w:t>2.set中常用的方法</w:t>
      </w:r>
    </w:p>
    <w:p>
      <w:pPr>
        <w:keepNext w:val="0"/>
        <w:keepLines w:val="0"/>
        <w:widowControl/>
        <w:suppressLineNumbers w:val="0"/>
        <w:pBdr>
          <w:top w:val="none" w:color="auto" w:sz="0" w:space="0"/>
          <w:left w:val="none" w:color="auto" w:sz="0" w:space="0"/>
          <w:bottom w:val="single" w:color="CCCCCC" w:sz="6" w:space="0"/>
          <w:right w:val="none" w:color="auto" w:sz="0" w:space="0"/>
        </w:pBdr>
        <w:shd w:val="clear" w:fill="FFFFFF"/>
        <w:wordWrap w:val="0"/>
        <w:spacing w:before="360" w:beforeAutospacing="0" w:after="360" w:afterAutospacing="0"/>
        <w:ind w:left="0" w:right="0" w:firstLine="0"/>
        <w:rPr>
          <w:rFonts w:hint="eastAsia" w:ascii="微软雅黑" w:hAnsi="微软雅黑" w:eastAsia="微软雅黑" w:cs="微软雅黑"/>
          <w:b w:val="0"/>
          <w:i w:val="0"/>
          <w:caps w:val="0"/>
          <w:color w:val="000066"/>
          <w:spacing w:val="0"/>
          <w:sz w:val="16"/>
          <w:szCs w:val="16"/>
        </w:rPr>
      </w:pPr>
      <w:r>
        <w:rPr>
          <w:rFonts w:hint="eastAsia" w:ascii="微软雅黑" w:hAnsi="微软雅黑" w:eastAsia="微软雅黑" w:cs="微软雅黑"/>
          <w:b w:val="0"/>
          <w:i w:val="0"/>
          <w:caps w:val="0"/>
          <w:color w:val="000066"/>
          <w:spacing w:val="0"/>
          <w:sz w:val="16"/>
          <w:szCs w:val="16"/>
        </w:rPr>
        <w:pict>
          <v:rect id="_x0000_i1025" o:spt="1" style="height:1.5pt;width:432pt;" fillcolor="#000066"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begin()     　　 ,返回set容器的第一个元素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end() 　　　　 ,返回set容器的最后一个元素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clear()   　　     ,删除set容器中的所有的元素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empty() 　　　,判断set容器是否为空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max_size() 　 ,返回set容器可能包含的元素最大个数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size() 　　　　 ,返回当前set容器中的元素个数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rbegin　　　　 ,返回的值和end()相同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rend()　　　　 ,返回的值和rbegin()相同</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rPr>
      </w:pPr>
      <w:r>
        <w:rPr>
          <w:rStyle w:val="9"/>
          <w:rFonts w:hint="eastAsia" w:ascii="微软雅黑" w:hAnsi="微软雅黑" w:eastAsia="微软雅黑" w:cs="微软雅黑"/>
          <w:b/>
          <w:i w:val="0"/>
          <w:caps w:val="0"/>
          <w:color w:val="000066"/>
          <w:spacing w:val="0"/>
          <w:sz w:val="16"/>
          <w:szCs w:val="16"/>
          <w:shd w:val="clear" w:fill="FFFFFF"/>
        </w:rPr>
        <w:t>count()</w:t>
      </w:r>
      <w:r>
        <w:rPr>
          <w:rFonts w:hint="eastAsia" w:ascii="微软雅黑" w:hAnsi="微软雅黑" w:eastAsia="微软雅黑" w:cs="微软雅黑"/>
          <w:b w:val="0"/>
          <w:i w:val="0"/>
          <w:caps w:val="0"/>
          <w:color w:val="000066"/>
          <w:spacing w:val="0"/>
          <w:sz w:val="16"/>
          <w:szCs w:val="16"/>
          <w:shd w:val="clear" w:fill="FFFFFF"/>
        </w:rPr>
        <w:t> 用来查找set中某个某个键值出现的次数。这个函数在set并不是很实用，因为一个键值在set只可能出现0或1次，这样就变成了判断某一键值是否在set出现过了。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rPr>
      </w:pPr>
      <w:r>
        <w:rPr>
          <w:rStyle w:val="9"/>
          <w:rFonts w:hint="eastAsia" w:ascii="微软雅黑" w:hAnsi="微软雅黑" w:eastAsia="微软雅黑" w:cs="微软雅黑"/>
          <w:b/>
          <w:i w:val="0"/>
          <w:caps w:val="0"/>
          <w:color w:val="000066"/>
          <w:spacing w:val="0"/>
          <w:sz w:val="16"/>
          <w:szCs w:val="16"/>
          <w:shd w:val="clear" w:fill="FFFFFF"/>
        </w:rPr>
        <w:t>equal_range()</w:t>
      </w:r>
      <w:r>
        <w:rPr>
          <w:rFonts w:hint="eastAsia" w:ascii="微软雅黑" w:hAnsi="微软雅黑" w:eastAsia="微软雅黑" w:cs="微软雅黑"/>
          <w:b w:val="0"/>
          <w:i w:val="0"/>
          <w:caps w:val="0"/>
          <w:color w:val="000066"/>
          <w:spacing w:val="0"/>
          <w:sz w:val="16"/>
          <w:szCs w:val="16"/>
          <w:shd w:val="clear" w:fill="FFFFFF"/>
        </w:rPr>
        <w:t> ，返回一对定位器，分别表示第一个大于或等于给定关键值的元素和 第一个大于给定关键值的元素，这个返回值是一个pair类型，如果这一对定位器中哪个返回失败，就会等于end()的值。具体这个有什么用途我还没遇到过~~~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erase(iterator)  ,删除定位器iterator指向的值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erase(first,second),删除定位器first和second之间的值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erase(key_value),删除键值key_value的值</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rPr>
      </w:pPr>
      <w:r>
        <w:rPr>
          <w:rStyle w:val="9"/>
          <w:rFonts w:hint="eastAsia" w:ascii="微软雅黑" w:hAnsi="微软雅黑" w:eastAsia="微软雅黑" w:cs="微软雅黑"/>
          <w:b/>
          <w:i w:val="0"/>
          <w:caps w:val="0"/>
          <w:color w:val="000066"/>
          <w:spacing w:val="0"/>
          <w:sz w:val="16"/>
          <w:szCs w:val="16"/>
          <w:shd w:val="clear" w:fill="FFFFFF"/>
        </w:rPr>
        <w:t>find() </w:t>
      </w:r>
      <w:r>
        <w:rPr>
          <w:rFonts w:hint="eastAsia" w:ascii="微软雅黑" w:hAnsi="微软雅黑" w:eastAsia="微软雅黑" w:cs="微软雅黑"/>
          <w:b w:val="0"/>
          <w:i w:val="0"/>
          <w:caps w:val="0"/>
          <w:color w:val="000066"/>
          <w:spacing w:val="0"/>
          <w:sz w:val="16"/>
          <w:szCs w:val="16"/>
          <w:shd w:val="clear" w:fill="FFFFFF"/>
        </w:rPr>
        <w:t> ，返回给定值值得定位器，如果没找到则返回end()。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insert(key_value);</w:t>
      </w:r>
      <w:r>
        <w:rPr>
          <w:rFonts w:hint="eastAsia" w:ascii="微软雅黑" w:hAnsi="微软雅黑" w:eastAsia="微软雅黑" w:cs="微软雅黑"/>
          <w:b w:val="0"/>
          <w:i w:val="0"/>
          <w:caps w:val="0"/>
          <w:color w:val="000066"/>
          <w:spacing w:val="0"/>
          <w:sz w:val="16"/>
          <w:szCs w:val="16"/>
          <w:shd w:val="clear" w:fill="FFFFFF"/>
        </w:rPr>
        <w:t> 将key_value插入到set中 ，返回值是pair&lt;set&lt;int&gt;::iterator,bool&gt;，bool标志着插入是否成功，而iterator代表插入的位置，若key_value已经在set中，则iterator表示的key_value在set中的位置。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inset(first,second);</w:t>
      </w:r>
      <w:r>
        <w:rPr>
          <w:rFonts w:hint="eastAsia" w:ascii="微软雅黑" w:hAnsi="微软雅黑" w:eastAsia="微软雅黑" w:cs="微软雅黑"/>
          <w:b w:val="0"/>
          <w:i w:val="0"/>
          <w:caps w:val="0"/>
          <w:color w:val="000066"/>
          <w:spacing w:val="0"/>
          <w:sz w:val="16"/>
          <w:szCs w:val="16"/>
          <w:shd w:val="clear" w:fill="FFFFFF"/>
        </w:rPr>
        <w:t>将定位器first到second之间的元素插入到set中，返回值是void.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rPr>
      </w:pPr>
      <w:r>
        <w:rPr>
          <w:rStyle w:val="9"/>
          <w:rFonts w:hint="eastAsia" w:ascii="微软雅黑" w:hAnsi="微软雅黑" w:eastAsia="微软雅黑" w:cs="微软雅黑"/>
          <w:b/>
          <w:i w:val="0"/>
          <w:caps w:val="0"/>
          <w:color w:val="000066"/>
          <w:spacing w:val="0"/>
          <w:sz w:val="16"/>
          <w:szCs w:val="16"/>
          <w:shd w:val="clear" w:fill="FFFFFF"/>
        </w:rPr>
        <w:t>lower_bound(key_value)</w:t>
      </w:r>
      <w:r>
        <w:rPr>
          <w:rFonts w:hint="eastAsia" w:ascii="微软雅黑" w:hAnsi="微软雅黑" w:eastAsia="微软雅黑" w:cs="微软雅黑"/>
          <w:b w:val="0"/>
          <w:i w:val="0"/>
          <w:caps w:val="0"/>
          <w:color w:val="000066"/>
          <w:spacing w:val="0"/>
          <w:sz w:val="16"/>
          <w:szCs w:val="16"/>
          <w:shd w:val="clear" w:fill="FFFFFF"/>
        </w:rPr>
        <w:t> ，返回第一个大于等于key_value的定位器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Style w:val="9"/>
          <w:rFonts w:hint="eastAsia" w:ascii="微软雅黑" w:hAnsi="微软雅黑" w:eastAsia="微软雅黑" w:cs="微软雅黑"/>
          <w:b/>
          <w:i w:val="0"/>
          <w:caps w:val="0"/>
          <w:color w:val="000066"/>
          <w:spacing w:val="0"/>
          <w:sz w:val="16"/>
          <w:szCs w:val="16"/>
          <w:shd w:val="clear" w:fill="FFFFFF"/>
        </w:rPr>
        <w:t>upper_bound(key_value)，</w:t>
      </w:r>
      <w:r>
        <w:rPr>
          <w:rFonts w:hint="eastAsia" w:ascii="微软雅黑" w:hAnsi="微软雅黑" w:eastAsia="微软雅黑" w:cs="微软雅黑"/>
          <w:b w:val="0"/>
          <w:i w:val="0"/>
          <w:caps w:val="0"/>
          <w:color w:val="000066"/>
          <w:spacing w:val="0"/>
          <w:sz w:val="16"/>
          <w:szCs w:val="16"/>
          <w:shd w:val="clear" w:fill="FFFFFF"/>
        </w:rPr>
        <w:t>返回最后一个大于等于key_value的定位器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21759B"/>
          <w:spacing w:val="0"/>
          <w:sz w:val="16"/>
          <w:szCs w:val="16"/>
          <w:u w:val="none"/>
          <w:shd w:val="clear" w:fill="FFFFFF"/>
        </w:rPr>
        <w:fldChar w:fldCharType="begin"/>
      </w:r>
      <w:r>
        <w:rPr>
          <w:rFonts w:hint="eastAsia" w:ascii="微软雅黑" w:hAnsi="微软雅黑" w:eastAsia="微软雅黑" w:cs="微软雅黑"/>
          <w:b/>
          <w:i w:val="0"/>
          <w:caps w:val="0"/>
          <w:color w:val="21759B"/>
          <w:spacing w:val="0"/>
          <w:sz w:val="16"/>
          <w:szCs w:val="16"/>
          <w:u w:val="none"/>
          <w:shd w:val="clear" w:fill="FFFFFF"/>
        </w:rPr>
        <w:instrText xml:space="preserve"> HYPERLINK "https://www.cnblogs.com/yoke/p/6080092.html" </w:instrText>
      </w:r>
      <w:r>
        <w:rPr>
          <w:rFonts w:hint="eastAsia" w:ascii="微软雅黑" w:hAnsi="微软雅黑" w:eastAsia="微软雅黑" w:cs="微软雅黑"/>
          <w:b/>
          <w:i w:val="0"/>
          <w:caps w:val="0"/>
          <w:color w:val="21759B"/>
          <w:spacing w:val="0"/>
          <w:sz w:val="16"/>
          <w:szCs w:val="16"/>
          <w:u w:val="none"/>
          <w:shd w:val="clear" w:fill="FFFFFF"/>
        </w:rPr>
        <w:fldChar w:fldCharType="separate"/>
      </w:r>
      <w:r>
        <w:rPr>
          <w:rStyle w:val="11"/>
          <w:rFonts w:hint="eastAsia" w:ascii="微软雅黑" w:hAnsi="微软雅黑" w:eastAsia="微软雅黑" w:cs="微软雅黑"/>
          <w:b/>
          <w:i w:val="0"/>
          <w:caps w:val="0"/>
          <w:color w:val="21759B"/>
          <w:spacing w:val="0"/>
          <w:sz w:val="16"/>
          <w:szCs w:val="16"/>
          <w:u w:val="none"/>
          <w:shd w:val="clear" w:fill="FFFFFF"/>
        </w:rPr>
        <w:t>C++ 中queue（队列）的用法</w:t>
      </w:r>
      <w:r>
        <w:rPr>
          <w:rFonts w:hint="eastAsia" w:ascii="微软雅黑" w:hAnsi="微软雅黑" w:eastAsia="微软雅黑" w:cs="微软雅黑"/>
          <w:b/>
          <w:i w:val="0"/>
          <w:caps w:val="0"/>
          <w:color w:val="21759B"/>
          <w:spacing w:val="0"/>
          <w:sz w:val="16"/>
          <w:szCs w:val="16"/>
          <w:u w:val="none"/>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shd w:val="clear" w:fill="FFFFFF"/>
        </w:rPr>
        <w:t>#include &lt;iostream&gt;</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#include &lt;queue&gt;</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#include &lt;assert.h&gt;</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FF00"/>
          <w:spacing w:val="0"/>
          <w:sz w:val="16"/>
          <w:szCs w:val="16"/>
          <w:shd w:val="clear" w:fill="FFFFFF"/>
        </w:rPr>
        <w:t>/*</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调用的时候要有头文件： #include&lt;stdlib.h&gt; 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shd w:val="clear" w:fill="FFFFFF"/>
        </w:rPr>
        <w:t>#include&lt;cstdlib&gt;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shd w:val="clear" w:fill="FFFFFF"/>
        </w:rPr>
        <w:t>#include&lt;queue&gt;       #include&lt;queue&gt;</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详细用法:</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定义一个queue的变量     queue&lt;Type&gt; M</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查看是否为空范例        M.empty()    是的话返回1，不是返回0;</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从已有元素后面增加元素   M.push()</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输出现有元素的个数      M.size()</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显示第一个元素          M.front()</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显示最后一个元素        M.back()</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清除第一个元素          M.pop()</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i w:val="0"/>
          <w:caps w:val="0"/>
          <w:color w:val="333333"/>
          <w:spacing w:val="0"/>
          <w:sz w:val="16"/>
          <w:szCs w:val="16"/>
        </w:rPr>
        <w:t>C++中map用法详解</w:t>
      </w:r>
    </w:p>
    <w:p>
      <w:pPr>
        <w:keepNext w:val="0"/>
        <w:keepLines w:val="0"/>
        <w:widowControl/>
        <w:suppressLineNumbers w:val="0"/>
        <w:pBdr>
          <w:top w:val="none" w:color="auto" w:sz="0" w:space="0"/>
          <w:left w:val="none" w:color="auto" w:sz="0" w:space="0"/>
          <w:bottom w:val="single" w:color="E3E3E3" w:sz="6"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858585"/>
          <w:spacing w:val="0"/>
          <w:sz w:val="16"/>
          <w:szCs w:val="16"/>
        </w:rPr>
      </w:pPr>
      <w:r>
        <w:rPr>
          <w:rFonts w:hint="eastAsia" w:ascii="微软雅黑" w:hAnsi="微软雅黑" w:eastAsia="微软雅黑" w:cs="微软雅黑"/>
          <w:b w:val="0"/>
          <w:i w:val="0"/>
          <w:caps w:val="0"/>
          <w:color w:val="858585"/>
          <w:spacing w:val="0"/>
          <w:kern w:val="0"/>
          <w:sz w:val="16"/>
          <w:szCs w:val="16"/>
          <w:lang w:val="en-US" w:eastAsia="zh-CN" w:bidi="ar"/>
        </w:rPr>
        <w:t>2016年09月20日 23:28:33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858585"/>
          <w:spacing w:val="0"/>
          <w:sz w:val="16"/>
          <w:szCs w:val="16"/>
        </w:rPr>
      </w:pPr>
      <w:r>
        <w:rPr>
          <w:rFonts w:hint="eastAsia" w:ascii="微软雅黑" w:hAnsi="微软雅黑" w:eastAsia="微软雅黑" w:cs="微软雅黑"/>
          <w:b w:val="0"/>
          <w:i w:val="0"/>
          <w:caps w:val="0"/>
          <w:color w:val="858585"/>
          <w:spacing w:val="0"/>
          <w:kern w:val="0"/>
          <w:sz w:val="16"/>
          <w:szCs w:val="16"/>
          <w:lang w:val="en-US" w:eastAsia="zh-CN" w:bidi="ar"/>
        </w:rPr>
        <w:t>阅读数：41247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Map是c++的一个标准容器，她提供了很好一对一的关系，在一些程序中建立一个map可以起到事半功倍的效果，总结了一些map基本简单实用的操作！</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1. map最基本的构造函数；</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map&lt;string , int &gt;mapstring;         map&lt;int ,string &gt;mapint;</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map&lt;sring, char&gt;mapstring;         map&lt; char ,string&gt;mapchar;</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map&lt;char ,int&gt;mapchar;            map&lt;int ,char &gt;mapint；</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2. map添加数据；</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map&lt;int ,string&gt; maplive;  </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1.maplive.insert(pair&lt;int,string&gt;(102,"aclive"));</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2.maplive.insert(map&lt;int,string&gt;::value_type(321,"hai"));</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3, maplive[112]="April";//map中最简单最常用的插入添加！</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3，map中元素的查找：</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find()函数返回一个迭代器指向键值为key的元素，如果没找到就返回指向map尾部的迭代器。        </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map&lt;int ,string &gt;::iterator l_it;; </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l_it=maplive.find(112);</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if(l_it==maplive.end())</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cout&lt;&lt;"we do not find 112"&lt;&lt;endl;</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else cout&lt;&lt;"wo find 112"&lt;&lt;endl;</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4,map中元素的删除：</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如果删除112；</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map&lt;int ,string &gt;::iterator l_it;;</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l_it=maplive.find(112);</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if(l_it==maplive.end())</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cout&lt;&lt;"we do not find 112"&lt;&lt;endl;</w:t>
      </w:r>
      <w:r>
        <w:rPr>
          <w:rFonts w:hint="eastAsia" w:ascii="微软雅黑" w:hAnsi="微软雅黑" w:eastAsia="微软雅黑" w:cs="微软雅黑"/>
          <w:color w:val="464646"/>
          <w:sz w:val="16"/>
          <w:szCs w:val="16"/>
          <w:shd w:val="clear" w:fill="FFFFFF"/>
        </w:rPr>
        <w:br w:type="textWrapping"/>
      </w:r>
      <w:r>
        <w:rPr>
          <w:rFonts w:hint="eastAsia" w:ascii="微软雅黑" w:hAnsi="微软雅黑" w:eastAsia="微软雅黑" w:cs="微软雅黑"/>
          <w:color w:val="464646"/>
          <w:sz w:val="16"/>
          <w:szCs w:val="16"/>
          <w:shd w:val="clear" w:fill="FFFFFF"/>
        </w:rPr>
        <w:t>   else  maplive.erase(l_it);  //delete 112;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C国的死对头A国这段时间正在进行军事演习，所以C国间谍头子Derek和他手下Tidy又开始忙乎了。A国在海岸线沿直线布置了N个工兵营地,Derek和Tidy的任务就是要监视这些工兵营地的活动情况。由于采取了某种先进的监测手段，所以每个工兵营地的人数C国都掌握的一清二楚,每个工兵营地的人数都有可能发生变动，可能增加或减少若干人手,但这些都逃不过C国的监视。</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中央情报局要研究敌人究竟演习什么战术,所以Tidy要随时向Derek汇报某一段连续的工兵营地一共有多少人,例如Derek问:“Tidy,马上汇报第3个营地到第10个营地共有多少人!”Tidy就要马上开始计算这一段的总人数并汇报。但敌兵营地的人数经常变动，而Derek每次询问的段都不一样，所以Tidy不得不每次都一个一个营地的去数，很快就精疲力尽了，Derek对Tidy的计算速度越来越不满:"你个死肥仔，算得这么慢，我炒你鱿鱼!”Tidy想：“你自己来算算看，这可真是一项累人的工作!我恨不得你炒我鱿鱼呢!”无奈之下，Tidy只好打电话向计算机专家Windbreaker求救,Windbreaker说：“死肥仔，叫你平时做多点acm题和看多点算法书，现在尝到苦果了吧!”Tidy说："我知错了。。。"但Windbreaker已经挂掉电话了。Tidy很苦恼，这么算他真的会崩溃的，聪明的读者，你能写个程序帮他完成这项工作吗？不过如果你的程序效率不够高的话，Tidy还是会受到Derek的责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w:t>
      </w:r>
    </w:p>
    <w:p>
      <w:pPr>
        <w:keepNext w:val="0"/>
        <w:keepLines w:val="0"/>
        <w:widowControl/>
        <w:suppressLineNumbers w:val="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第一行一个整数T，表示有T组数据。</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每组数据第一行一个正整数N（N&lt;=50000）,表示敌人有N个工兵营地，接下来有N个正整数,第i个正整数ai代表第i个工兵营地里开始时有ai个人（1&lt;=ai&lt;=50）。</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接下来每行有一条命令，命令有4种形式：</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(1) Add i j,i和j为正整数,表示第i个营地增加j个人（j不超过30）</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(2)Sub i j ,i和j为正整数,表示第i个营地减少j个人（j不超过30）;</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(3)Query i j ,i和j为正整数,i&lt;=j，表示询问第i到第j个营地的总人数;</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(4)End 表示结束，这条命令在每组数据最后出现;</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每组数据最多有40000条命令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w:t>
      </w:r>
    </w:p>
    <w:p>
      <w:pPr>
        <w:keepNext w:val="0"/>
        <w:keepLines w:val="0"/>
        <w:widowControl/>
        <w:suppressLineNumbers w:val="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对第i组数据,首先输出“Case i:”和回车,</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对于每个Query询问，输出一个整数并回车,表示询问的段中的总人数,这个数保持在int以内。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w:t>
      </w:r>
    </w:p>
    <w:p>
      <w:pPr>
        <w:keepNext w:val="0"/>
        <w:keepLines w:val="0"/>
        <w:widowControl/>
        <w:suppressLineNumbers w:val="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Sample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1 10 1 2 3 4 5 6 7 8 9 10 Query 1 3 Add 3 6 Query 2 7 Sub 10 2 Add 6 3 Query 3 10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w:t>
      </w:r>
    </w:p>
    <w:p>
      <w:pPr>
        <w:keepNext w:val="0"/>
        <w:keepLines w:val="0"/>
        <w:widowControl/>
        <w:suppressLineNumbers w:val="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Sample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Case 1: 6 33 59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br w:type="textWrapping"/>
      </w:r>
      <w:r>
        <w:rPr>
          <w:rFonts w:hint="eastAsia" w:ascii="微软雅黑" w:hAnsi="微软雅黑" w:eastAsia="微软雅黑" w:cs="微软雅黑"/>
          <w:i w:val="0"/>
          <w:caps w:val="0"/>
          <w:color w:val="4F4F4F"/>
          <w:spacing w:val="0"/>
          <w:sz w:val="16"/>
          <w:szCs w:val="16"/>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虽然在大一寒假的时候曾经试过学习线段树，但是后来由于觉得麻烦所以放弃了，现在重新学习线段树，经过这么长时间的锻炼代码的风格也固定了下来，下面是全新的线段树写法，还是这个最经典最裸的线段树单点更新题</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Problem Description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C国的死对头A国这段时间正在进行军事演习，所以C国间谍头子Derek和他手下Tidy又开始忙乎了。A国在海岸线沿直线布置了N个工兵营地,Derek和Tidy的任务就是要监视这些工兵营地的活动情况。由于采取了某种先进的监测手段，所以每个工兵营地的人数C国都掌握的一清二楚,每个工兵营地的人数都有可能发生变动，可能增加或减少若干人手,但这些都逃不过C国的监视。</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中央情报局要研究敌人究竟演习什么战术,所以Tidy要随时向Derek汇报某一段连续的工兵营地一共有多少人,例如Derek问:“Tidy,马上汇报第3个营地到第10个营地共有多少人!”Tidy就要马上开始计算这一段的总人数并汇报。但敌兵营地的人数经常变动，而Derek每次询问的段都不一样，所以Tidy不得不每次都一个一个营地的去数，很快就精疲力尽了，Derek对Tidy的计算速度越来越不满:"你个死肥仔，算得这么慢，我炒你鱿鱼!”Tidy想：“你自己来算算看，这可真是一项累人的工作!我恨不得你炒我鱿鱼呢!”无奈之下，Tidy只好打电话向计算机专家Windbreaker求救,Windbreaker说：“死肥仔，叫你平时做多点acm题和看多点算法书，现在尝到苦果了吧!”Tidy说："我知错了。。。"但Windbreaker已经挂掉电话了。Tidy很苦恼，这么算他真的会崩溃的，聪明的读者，你能写个程序帮他完成这项工作吗？不过如果你的程序效率不够高的话，Tidy还是会受到Derek的责骂的.</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第一行一个整数T，表示有T组数据。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每组数据第一行一个正整数N（N&lt;=50000）,表示敌人有N个工兵营地，接下来有N个正整数,第i个正整数ai代表第i个工兵营地里开始时有ai个人（1&lt;=ai&lt;=50）。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接下来每行有一条命令，命令有4种形式：</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(1) Add i j,i和j为正整数,表示第i个营地增加j个人（j不超过30）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(2)Sub i j ,i和j为正整数,表示第i个营地减少j个人（j不超过30）;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(3)Query i j ,i和j为正整数,i&lt;=j，表示询问第i到第j个营地的总人数;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(4)End 表示结束，这条命令在每组数据最后出现;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每组数据最多有40000条命令</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对第i组数据,首先输出“Case i:”和回车,</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对于每个Query询问，输出一个整数并回车,表示询问的段中的总人数,这个数保持在int以内。</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1 10 1 2 3 4 5 6 7 8 9 10 Query 1 3 Add 3 6 Query 2 7 Sub 10 2 Add 6 3 Query 3 10 End</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Case 1: 6 33 59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虽然在大一寒假的时候曾经试过学习线段树，但是后来由于觉得麻烦所以放弃了，现在重新学习线段树，经过这么长时间的锻炼代码的风格也固定了下来，下面是全新的线段树写法，还是这个最经典最裸的线段树单点更新题</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#include &lt;stdio.h&gt;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#include &lt;string.h&gt;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#include &lt;algorithm&gt;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int sum,n;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struct node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int l,r,n;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a[1000000];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void init()//新建一个线段树</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int i,k;</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for(k = 1; k&lt;n; k&lt;&lt;=1);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for(i = k; i&lt;2*k; 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a[i].l = a[i].r = i-k+1;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a[i].n =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for(i = k-1; i&gt;0; 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a[i].l = a[2*i].l;</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a[i].r = a[2*i+1].r;</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a[i].n =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void insert(int i,int x,int m)//线段树的插入</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if(x&gt;=a[i].l &amp;&amp; x&lt;=a[i].r)</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a[i].n+=m;</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if(a[i].l == a[i].r)</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return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int mid = (a[i].l+a[i].r)/2;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if(x&gt;mid)</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insert(2*i+1,x,m);</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insert(2*i,x,m);</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void find(int x,int y,int i)//线段树的查询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if(a[i].l == x &amp;&amp; a[i].r == y)</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sum+=a[i].n;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return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if(a[i].l == a[i].r)</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return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int mid = (a[i].l+a[i].r)/2;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if(x&gt;mid)</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find(x,y,2*i+1);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else if(y&lt;=mid)</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find(x,y,2*i);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find(x,mid,2*i);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find(mid+1,y,2*i+1);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int t,cas = 1,x,y,i,j,k;</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char str[10];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scanf("%d",&amp;t);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while(t--)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scanf("%d",&amp;n);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init();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for(i = 1; i&lt;=n; 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scanf("%d",&amp;k);</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insert(1,i,k);</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printf("Case %d:\n",cas++);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while(scanf("%s",str) &amp;&amp; str[0]!='E')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scanf("%d%d",&amp;x,&amp;y);</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if(!strcmp(str,"Add"))</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insert(1,x,y);</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else if(!strcmp(str,"Sub"))</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insert(1,x,-y);</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else if(!strcmp(str,"Query"))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sum =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find(x,y,1);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printf("%d\n",sum);</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120" w:beforeAutospacing="0" w:after="240" w:afterAutospacing="0" w:line="540" w:lineRule="atLeast"/>
        <w:ind w:left="0" w:right="0" w:firstLine="0"/>
        <w:jc w:val="left"/>
        <w:rPr>
          <w:rFonts w:hint="eastAsia" w:ascii="微软雅黑" w:hAnsi="微软雅黑" w:eastAsia="微软雅黑" w:cs="微软雅黑"/>
          <w:b/>
          <w:i w:val="0"/>
          <w:caps w:val="0"/>
          <w:color w:val="1A5CC8"/>
          <w:spacing w:val="0"/>
          <w:sz w:val="16"/>
          <w:szCs w:val="16"/>
        </w:rPr>
      </w:pPr>
      <w:r>
        <w:rPr>
          <w:rFonts w:hint="eastAsia" w:ascii="微软雅黑" w:hAnsi="微软雅黑" w:eastAsia="微软雅黑" w:cs="微软雅黑"/>
          <w:b/>
          <w:i w:val="0"/>
          <w:caps w:val="0"/>
          <w:color w:val="1A5CC8"/>
          <w:spacing w:val="0"/>
          <w:sz w:val="16"/>
          <w:szCs w:val="16"/>
          <w:shd w:val="clear" w:fill="F7F7F7"/>
        </w:rPr>
        <w:t>Color the ball</w:t>
      </w:r>
    </w:p>
    <w:p>
      <w:pPr>
        <w:keepNext w:val="0"/>
        <w:keepLines w:val="0"/>
        <w:widowControl/>
        <w:suppressLineNumbers w:val="0"/>
        <w:spacing w:after="240" w:afterAutospacing="0"/>
        <w:jc w:val="left"/>
        <w:rPr>
          <w:rFonts w:hint="eastAsia" w:ascii="微软雅黑" w:hAnsi="微软雅黑" w:eastAsia="微软雅黑" w:cs="微软雅黑"/>
          <w:sz w:val="16"/>
          <w:szCs w:val="16"/>
        </w:rPr>
      </w:pPr>
      <w:r>
        <w:rPr>
          <w:rStyle w:val="9"/>
          <w:rFonts w:hint="eastAsia" w:ascii="微软雅黑" w:hAnsi="微软雅黑" w:eastAsia="微软雅黑" w:cs="微软雅黑"/>
          <w:b/>
          <w:i w:val="0"/>
          <w:caps w:val="0"/>
          <w:color w:val="008000"/>
          <w:spacing w:val="0"/>
          <w:kern w:val="0"/>
          <w:sz w:val="16"/>
          <w:szCs w:val="16"/>
          <w:shd w:val="clear" w:fill="F7F7F7"/>
          <w:lang w:val="en-US" w:eastAsia="zh-CN" w:bidi="ar"/>
        </w:rPr>
        <w:t>Time Limit: 9000/3000 MS (Java/Others)    Memory Limit: 32768/32768 K (Java/Others)</w:t>
      </w:r>
      <w:r>
        <w:rPr>
          <w:rStyle w:val="9"/>
          <w:rFonts w:hint="eastAsia" w:ascii="微软雅黑" w:hAnsi="微软雅黑" w:eastAsia="微软雅黑" w:cs="微软雅黑"/>
          <w:b/>
          <w:i w:val="0"/>
          <w:caps w:val="0"/>
          <w:color w:val="008000"/>
          <w:spacing w:val="0"/>
          <w:kern w:val="0"/>
          <w:sz w:val="16"/>
          <w:szCs w:val="16"/>
          <w:shd w:val="clear" w:fill="F7F7F7"/>
          <w:lang w:val="en-US" w:eastAsia="zh-CN" w:bidi="ar"/>
        </w:rPr>
        <w:br w:type="textWrapping"/>
      </w:r>
      <w:r>
        <w:rPr>
          <w:rStyle w:val="9"/>
          <w:rFonts w:hint="eastAsia" w:ascii="微软雅黑" w:hAnsi="微软雅黑" w:eastAsia="微软雅黑" w:cs="微软雅黑"/>
          <w:b/>
          <w:i w:val="0"/>
          <w:caps w:val="0"/>
          <w:color w:val="008000"/>
          <w:spacing w:val="0"/>
          <w:kern w:val="0"/>
          <w:sz w:val="16"/>
          <w:szCs w:val="16"/>
          <w:shd w:val="clear" w:fill="F7F7F7"/>
          <w:lang w:val="en-US" w:eastAsia="zh-CN" w:bidi="ar"/>
        </w:rPr>
        <w:t>Total Submission(s): 8617    Accepted Submission(s): 4407</w:t>
      </w:r>
      <w:r>
        <w:rPr>
          <w:rStyle w:val="9"/>
          <w:rFonts w:hint="eastAsia" w:ascii="微软雅黑" w:hAnsi="微软雅黑" w:eastAsia="微软雅黑" w:cs="微软雅黑"/>
          <w:b/>
          <w:i w:val="0"/>
          <w:caps w:val="0"/>
          <w:color w:val="008000"/>
          <w:spacing w:val="0"/>
          <w:kern w:val="0"/>
          <w:sz w:val="16"/>
          <w:szCs w:val="16"/>
          <w:shd w:val="clear" w:fill="F7F7F7"/>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shd w:val="clear" w:fill="F7F7F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N个气球排成一排，从左到右依次编号为1,2,3....N.每次给定2个整数a b(a &lt;= b),lele便为骑上他的“小飞鸽"牌电动车从气球a开始到气球b依次给每个气球涂一次颜色。但是N次以后lele已经忘记了第I个气球已经涂过几次颜色了，你能帮他算出每个气球被涂过几次颜色吗？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 </w:t>
      </w:r>
    </w:p>
    <w:p>
      <w:pPr>
        <w:keepNext w:val="0"/>
        <w:keepLines w:val="0"/>
        <w:widowControl/>
        <w:suppressLineNumbers w:val="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shd w:val="clear" w:fill="F7F7F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每个测试实例第一行为一个整数N,(N &lt;= 100000).接下来的N行，每行包括2个整数a b(1 &lt;= a &lt;= b &lt;= N)。</w:t>
      </w:r>
      <w:r>
        <w:rPr>
          <w:rFonts w:hint="eastAsia" w:ascii="微软雅黑" w:hAnsi="微软雅黑" w:eastAsia="微软雅黑" w:cs="微软雅黑"/>
          <w:i w:val="0"/>
          <w:caps w:val="0"/>
          <w:color w:val="4F4F4F"/>
          <w:spacing w:val="0"/>
          <w:kern w:val="0"/>
          <w:sz w:val="16"/>
          <w:szCs w:val="16"/>
          <w:shd w:val="clear" w:fill="F7F7F7"/>
          <w:lang w:val="en-US" w:eastAsia="zh-CN" w:bidi="ar"/>
        </w:rPr>
        <w:br w:type="textWrapping"/>
      </w:r>
      <w:r>
        <w:rPr>
          <w:rFonts w:hint="eastAsia" w:ascii="微软雅黑" w:hAnsi="微软雅黑" w:eastAsia="微软雅黑" w:cs="微软雅黑"/>
          <w:i w:val="0"/>
          <w:caps w:val="0"/>
          <w:color w:val="4F4F4F"/>
          <w:spacing w:val="0"/>
          <w:kern w:val="0"/>
          <w:sz w:val="16"/>
          <w:szCs w:val="16"/>
          <w:shd w:val="clear" w:fill="F7F7F7"/>
          <w:lang w:val="en-US" w:eastAsia="zh-CN" w:bidi="ar"/>
        </w:rPr>
        <w:t>当N = 0，输入结束。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 </w:t>
      </w:r>
    </w:p>
    <w:p>
      <w:pPr>
        <w:keepNext w:val="0"/>
        <w:keepLines w:val="0"/>
        <w:widowControl/>
        <w:suppressLineNumbers w:val="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shd w:val="clear" w:fill="F7F7F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每个测试实例输出一行，包括N个整数，第I个数代表第I个气球总共被涂色的次数。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 </w:t>
      </w:r>
    </w:p>
    <w:p>
      <w:pPr>
        <w:keepNext w:val="0"/>
        <w:keepLines w:val="0"/>
        <w:widowControl/>
        <w:suppressLineNumbers w:val="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shd w:val="clear" w:fill="F7F7F7"/>
          <w:lang w:val="en-US" w:eastAsia="zh-CN" w:bidi="ar"/>
        </w:rPr>
        <w:t>Sample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3 1 1 2 2 3 3 3 1 1 1 2 1 3 0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 </w:t>
      </w:r>
    </w:p>
    <w:p>
      <w:pPr>
        <w:keepNext w:val="0"/>
        <w:keepLines w:val="0"/>
        <w:widowControl/>
        <w:suppressLineNumbers w:val="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shd w:val="clear" w:fill="F7F7F7"/>
          <w:lang w:val="en-US" w:eastAsia="zh-CN" w:bidi="ar"/>
        </w:rPr>
        <w:t>Sample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1 1 1 3 2 1</w:t>
      </w:r>
    </w:p>
    <w:p>
      <w:pPr>
        <w:pStyle w:val="6"/>
        <w:keepNext w:val="0"/>
        <w:keepLines w:val="0"/>
        <w:widowControl/>
        <w:suppressLineNumbers w:val="0"/>
        <w:spacing w:before="0" w:beforeAutospacing="0" w:after="0" w:afterAutospacing="0"/>
        <w:ind w:left="0" w:firstLine="0"/>
        <w:rPr>
          <w:rFonts w:hint="eastAsia" w:ascii="微软雅黑" w:hAnsi="微软雅黑" w:eastAsia="微软雅黑" w:cs="微软雅黑"/>
          <w:i w:val="0"/>
          <w:caps w:val="0"/>
          <w:color w:val="000000"/>
          <w:spacing w:val="0"/>
          <w:sz w:val="16"/>
          <w:szCs w:val="16"/>
          <w:lang w:eastAsia="zh-CN"/>
        </w:rPr>
      </w:pPr>
      <w:r>
        <w:rPr>
          <w:rFonts w:hint="eastAsia" w:ascii="微软雅黑" w:hAnsi="微软雅黑" w:eastAsia="微软雅黑" w:cs="微软雅黑"/>
          <w:i w:val="0"/>
          <w:caps w:val="0"/>
          <w:color w:val="000000"/>
          <w:spacing w:val="0"/>
          <w:sz w:val="16"/>
          <w:szCs w:val="16"/>
          <w:lang w:eastAsia="zh-CN"/>
        </w:rPr>
        <w:t>单点更新</w:t>
      </w:r>
    </w:p>
    <w:p>
      <w:pPr>
        <w:pStyle w:val="6"/>
        <w:keepNext w:val="0"/>
        <w:keepLines w:val="0"/>
        <w:widowControl/>
        <w:suppressLineNumbers w:val="0"/>
        <w:spacing w:before="0" w:beforeAutospacing="0" w:after="0" w:afterAutospacing="0"/>
        <w:ind w:lef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#include&lt;stdio.h&gt;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#include&lt;algorithm&gt;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#include&lt;</w:t>
      </w:r>
      <w:r>
        <w:rPr>
          <w:rFonts w:hint="eastAsia" w:ascii="微软雅黑" w:hAnsi="微软雅黑" w:eastAsia="微软雅黑" w:cs="微软雅黑"/>
          <w:i w:val="0"/>
          <w:caps w:val="0"/>
          <w:color w:val="0000FF"/>
          <w:spacing w:val="0"/>
          <w:sz w:val="16"/>
          <w:szCs w:val="16"/>
        </w:rPr>
        <w:t>string</w:t>
      </w:r>
      <w:r>
        <w:rPr>
          <w:rFonts w:hint="eastAsia" w:ascii="微软雅黑" w:hAnsi="微软雅黑" w:eastAsia="微软雅黑" w:cs="微软雅黑"/>
          <w:i w:val="0"/>
          <w:caps w:val="0"/>
          <w:color w:val="000000"/>
          <w:spacing w:val="0"/>
          <w:sz w:val="16"/>
          <w:szCs w:val="16"/>
        </w:rPr>
        <w:t>.h&gt;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#include&lt;iostream&gt;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FF"/>
          <w:spacing w:val="0"/>
          <w:sz w:val="16"/>
          <w:szCs w:val="16"/>
        </w:rPr>
        <w:t>using</w:t>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namespace</w:t>
      </w:r>
      <w:r>
        <w:rPr>
          <w:rFonts w:hint="eastAsia" w:ascii="微软雅黑" w:hAnsi="微软雅黑" w:eastAsia="微软雅黑" w:cs="微软雅黑"/>
          <w:i w:val="0"/>
          <w:caps w:val="0"/>
          <w:color w:val="000000"/>
          <w:spacing w:val="0"/>
          <w:sz w:val="16"/>
          <w:szCs w:val="16"/>
        </w:rPr>
        <w:t xml:space="preserve"> std;</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FF"/>
          <w:spacing w:val="0"/>
          <w:sz w:val="16"/>
          <w:szCs w:val="16"/>
        </w:rPr>
        <w:t>const</w:t>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MAXN=</w:t>
      </w:r>
      <w:r>
        <w:rPr>
          <w:rFonts w:hint="eastAsia" w:ascii="微软雅黑" w:hAnsi="微软雅黑" w:eastAsia="微软雅黑" w:cs="微软雅黑"/>
          <w:i w:val="0"/>
          <w:caps w:val="0"/>
          <w:color w:val="800080"/>
          <w:spacing w:val="0"/>
          <w:sz w:val="16"/>
          <w:szCs w:val="16"/>
        </w:rPr>
        <w:t>50005</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FF"/>
          <w:spacing w:val="0"/>
          <w:sz w:val="16"/>
          <w:szCs w:val="16"/>
        </w:rPr>
        <w:t>struct</w:t>
      </w:r>
      <w:r>
        <w:rPr>
          <w:rFonts w:hint="eastAsia" w:ascii="微软雅黑" w:hAnsi="微软雅黑" w:eastAsia="微软雅黑" w:cs="微软雅黑"/>
          <w:i w:val="0"/>
          <w:caps w:val="0"/>
          <w:color w:val="000000"/>
          <w:spacing w:val="0"/>
          <w:sz w:val="16"/>
          <w:szCs w:val="16"/>
        </w:rPr>
        <w:t xml:space="preserve"> Node</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l,r;</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nSum;</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}segTree[MAXN*</w:t>
      </w:r>
      <w:r>
        <w:rPr>
          <w:rFonts w:hint="eastAsia" w:ascii="微软雅黑" w:hAnsi="微软雅黑" w:eastAsia="微软雅黑" w:cs="微软雅黑"/>
          <w:i w:val="0"/>
          <w:caps w:val="0"/>
          <w:color w:val="800080"/>
          <w:spacing w:val="0"/>
          <w:sz w:val="16"/>
          <w:szCs w:val="16"/>
        </w:rPr>
        <w:t>3</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num[MAXN];</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FF"/>
          <w:spacing w:val="0"/>
          <w:sz w:val="16"/>
          <w:szCs w:val="16"/>
        </w:rPr>
        <w:t>void</w:t>
      </w:r>
      <w:r>
        <w:rPr>
          <w:rFonts w:hint="eastAsia" w:ascii="微软雅黑" w:hAnsi="微软雅黑" w:eastAsia="微软雅黑" w:cs="微软雅黑"/>
          <w:i w:val="0"/>
          <w:caps w:val="0"/>
          <w:color w:val="000000"/>
          <w:spacing w:val="0"/>
          <w:sz w:val="16"/>
          <w:szCs w:val="16"/>
        </w:rPr>
        <w:t xml:space="preserve"> Build(</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i,</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l,</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r)</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segTree[i].l=l;</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segTree[i].r=r;</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if</w:t>
      </w:r>
      <w:r>
        <w:rPr>
          <w:rFonts w:hint="eastAsia" w:ascii="微软雅黑" w:hAnsi="微软雅黑" w:eastAsia="微软雅黑" w:cs="微软雅黑"/>
          <w:i w:val="0"/>
          <w:caps w:val="0"/>
          <w:color w:val="000000"/>
          <w:spacing w:val="0"/>
          <w:sz w:val="16"/>
          <w:szCs w:val="16"/>
        </w:rPr>
        <w:t>(l==r)</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segTree[i].nSum=num[l];</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return</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mid=(l+r)&gt;&gt;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Build(i&lt;&lt;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,l,mid);</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Build(i&lt;&lt;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,mid+</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,r);</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segTree[i].nSum=segTree[i&lt;&lt;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].nSum+segTree[i&lt;&lt;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 xml:space="preserve">].nSum;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FF"/>
          <w:spacing w:val="0"/>
          <w:sz w:val="16"/>
          <w:szCs w:val="16"/>
        </w:rPr>
        <w:t>void</w:t>
      </w:r>
      <w:r>
        <w:rPr>
          <w:rFonts w:hint="eastAsia" w:ascii="微软雅黑" w:hAnsi="微软雅黑" w:eastAsia="微软雅黑" w:cs="微软雅黑"/>
          <w:i w:val="0"/>
          <w:caps w:val="0"/>
          <w:color w:val="000000"/>
          <w:spacing w:val="0"/>
          <w:sz w:val="16"/>
          <w:szCs w:val="16"/>
        </w:rPr>
        <w:t xml:space="preserve"> Add(</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i,</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t,</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b)</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segTree[i].nSum+=b;</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if</w:t>
      </w:r>
      <w:r>
        <w:rPr>
          <w:rFonts w:hint="eastAsia" w:ascii="微软雅黑" w:hAnsi="微软雅黑" w:eastAsia="微软雅黑" w:cs="微软雅黑"/>
          <w:i w:val="0"/>
          <w:caps w:val="0"/>
          <w:color w:val="000000"/>
          <w:spacing w:val="0"/>
          <w:sz w:val="16"/>
          <w:szCs w:val="16"/>
        </w:rPr>
        <w:t xml:space="preserve">(segTree[i].l==t&amp;&amp;segTree[i].r==t)   </w:t>
      </w:r>
      <w:r>
        <w:rPr>
          <w:rFonts w:hint="eastAsia" w:ascii="微软雅黑" w:hAnsi="微软雅黑" w:eastAsia="微软雅黑" w:cs="微软雅黑"/>
          <w:i w:val="0"/>
          <w:caps w:val="0"/>
          <w:color w:val="0000FF"/>
          <w:spacing w:val="0"/>
          <w:sz w:val="16"/>
          <w:szCs w:val="16"/>
        </w:rPr>
        <w:t>return</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mid=(segTree[i].l+segTree[i].r)&gt;&gt;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if</w:t>
      </w:r>
      <w:r>
        <w:rPr>
          <w:rFonts w:hint="eastAsia" w:ascii="微软雅黑" w:hAnsi="微软雅黑" w:eastAsia="微软雅黑" w:cs="微软雅黑"/>
          <w:i w:val="0"/>
          <w:caps w:val="0"/>
          <w:color w:val="000000"/>
          <w:spacing w:val="0"/>
          <w:sz w:val="16"/>
          <w:szCs w:val="16"/>
        </w:rPr>
        <w:t>(t&lt;=mid)  Add(i&lt;&lt;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,t,b);</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else</w:t>
      </w:r>
      <w:r>
        <w:rPr>
          <w:rFonts w:hint="eastAsia" w:ascii="微软雅黑" w:hAnsi="微软雅黑" w:eastAsia="微软雅黑" w:cs="微软雅黑"/>
          <w:i w:val="0"/>
          <w:caps w:val="0"/>
          <w:color w:val="000000"/>
          <w:spacing w:val="0"/>
          <w:sz w:val="16"/>
          <w:szCs w:val="16"/>
        </w:rPr>
        <w:t xml:space="preserve">       Add(i&lt;&lt;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,t,b);</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Query(</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i,</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l,</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r)</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if</w:t>
      </w:r>
      <w:r>
        <w:rPr>
          <w:rFonts w:hint="eastAsia" w:ascii="微软雅黑" w:hAnsi="微软雅黑" w:eastAsia="微软雅黑" w:cs="微软雅黑"/>
          <w:i w:val="0"/>
          <w:caps w:val="0"/>
          <w:color w:val="000000"/>
          <w:spacing w:val="0"/>
          <w:sz w:val="16"/>
          <w:szCs w:val="16"/>
        </w:rPr>
        <w:t>(l==segTree[i].l&amp;&amp;r==segTree[i].r)</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return</w:t>
      </w:r>
      <w:r>
        <w:rPr>
          <w:rFonts w:hint="eastAsia" w:ascii="微软雅黑" w:hAnsi="微软雅黑" w:eastAsia="微软雅黑" w:cs="微软雅黑"/>
          <w:i w:val="0"/>
          <w:caps w:val="0"/>
          <w:color w:val="000000"/>
          <w:spacing w:val="0"/>
          <w:sz w:val="16"/>
          <w:szCs w:val="16"/>
        </w:rPr>
        <w:t xml:space="preserve"> segTree[i].nSum;</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mid=(segTree[i].l+segTree[i].r)&gt;&gt;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if</w:t>
      </w:r>
      <w:r>
        <w:rPr>
          <w:rFonts w:hint="eastAsia" w:ascii="微软雅黑" w:hAnsi="微软雅黑" w:eastAsia="微软雅黑" w:cs="微软雅黑"/>
          <w:i w:val="0"/>
          <w:caps w:val="0"/>
          <w:color w:val="000000"/>
          <w:spacing w:val="0"/>
          <w:sz w:val="16"/>
          <w:szCs w:val="16"/>
        </w:rPr>
        <w:t xml:space="preserve">(r&lt;=mid)  </w:t>
      </w:r>
      <w:r>
        <w:rPr>
          <w:rFonts w:hint="eastAsia" w:ascii="微软雅黑" w:hAnsi="微软雅黑" w:eastAsia="微软雅黑" w:cs="微软雅黑"/>
          <w:i w:val="0"/>
          <w:caps w:val="0"/>
          <w:color w:val="0000FF"/>
          <w:spacing w:val="0"/>
          <w:sz w:val="16"/>
          <w:szCs w:val="16"/>
        </w:rPr>
        <w:t>return</w:t>
      </w:r>
      <w:r>
        <w:rPr>
          <w:rFonts w:hint="eastAsia" w:ascii="微软雅黑" w:hAnsi="微软雅黑" w:eastAsia="微软雅黑" w:cs="微软雅黑"/>
          <w:i w:val="0"/>
          <w:caps w:val="0"/>
          <w:color w:val="000000"/>
          <w:spacing w:val="0"/>
          <w:sz w:val="16"/>
          <w:szCs w:val="16"/>
        </w:rPr>
        <w:t xml:space="preserve"> Query(i&lt;&lt;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,l,r);</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else</w:t>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if</w:t>
      </w:r>
      <w:r>
        <w:rPr>
          <w:rFonts w:hint="eastAsia" w:ascii="微软雅黑" w:hAnsi="微软雅黑" w:eastAsia="微软雅黑" w:cs="微软雅黑"/>
          <w:i w:val="0"/>
          <w:caps w:val="0"/>
          <w:color w:val="000000"/>
          <w:spacing w:val="0"/>
          <w:sz w:val="16"/>
          <w:szCs w:val="16"/>
        </w:rPr>
        <w:t xml:space="preserve">(l&gt;mid)   </w:t>
      </w:r>
      <w:r>
        <w:rPr>
          <w:rFonts w:hint="eastAsia" w:ascii="微软雅黑" w:hAnsi="微软雅黑" w:eastAsia="微软雅黑" w:cs="微软雅黑"/>
          <w:i w:val="0"/>
          <w:caps w:val="0"/>
          <w:color w:val="0000FF"/>
          <w:spacing w:val="0"/>
          <w:sz w:val="16"/>
          <w:szCs w:val="16"/>
        </w:rPr>
        <w:t>return</w:t>
      </w:r>
      <w:r>
        <w:rPr>
          <w:rFonts w:hint="eastAsia" w:ascii="微软雅黑" w:hAnsi="微软雅黑" w:eastAsia="微软雅黑" w:cs="微软雅黑"/>
          <w:i w:val="0"/>
          <w:caps w:val="0"/>
          <w:color w:val="000000"/>
          <w:spacing w:val="0"/>
          <w:sz w:val="16"/>
          <w:szCs w:val="16"/>
        </w:rPr>
        <w:t xml:space="preserve"> Query(i&lt;&lt;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,l,r);</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else</w:t>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return</w:t>
      </w:r>
      <w:r>
        <w:rPr>
          <w:rFonts w:hint="eastAsia" w:ascii="微软雅黑" w:hAnsi="微软雅黑" w:eastAsia="微软雅黑" w:cs="微软雅黑"/>
          <w:i w:val="0"/>
          <w:caps w:val="0"/>
          <w:color w:val="000000"/>
          <w:spacing w:val="0"/>
          <w:sz w:val="16"/>
          <w:szCs w:val="16"/>
        </w:rPr>
        <w:t xml:space="preserve"> Query(i&lt;&lt;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,l,mid)+Query(i&lt;&lt;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,mid+</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,r);</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main()</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iCase=</w:t>
      </w:r>
      <w:r>
        <w:rPr>
          <w:rFonts w:hint="eastAsia" w:ascii="微软雅黑" w:hAnsi="微软雅黑" w:eastAsia="微软雅黑" w:cs="微软雅黑"/>
          <w:i w:val="0"/>
          <w:caps w:val="0"/>
          <w:color w:val="800080"/>
          <w:spacing w:val="0"/>
          <w:sz w:val="16"/>
          <w:szCs w:val="16"/>
        </w:rPr>
        <w:t>0</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n,i;</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char</w:t>
      </w:r>
      <w:r>
        <w:rPr>
          <w:rFonts w:hint="eastAsia" w:ascii="微软雅黑" w:hAnsi="微软雅黑" w:eastAsia="微软雅黑" w:cs="微软雅黑"/>
          <w:i w:val="0"/>
          <w:caps w:val="0"/>
          <w:color w:val="000000"/>
          <w:spacing w:val="0"/>
          <w:sz w:val="16"/>
          <w:szCs w:val="16"/>
        </w:rPr>
        <w:t xml:space="preserve"> str[</w:t>
      </w:r>
      <w:r>
        <w:rPr>
          <w:rFonts w:hint="eastAsia" w:ascii="微软雅黑" w:hAnsi="微软雅黑" w:eastAsia="微软雅黑" w:cs="微软雅黑"/>
          <w:i w:val="0"/>
          <w:caps w:val="0"/>
          <w:color w:val="800080"/>
          <w:spacing w:val="0"/>
          <w:sz w:val="16"/>
          <w:szCs w:val="16"/>
        </w:rPr>
        <w:t>10</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int</w:t>
      </w:r>
      <w:r>
        <w:rPr>
          <w:rFonts w:hint="eastAsia" w:ascii="微软雅黑" w:hAnsi="微软雅黑" w:eastAsia="微软雅黑" w:cs="微软雅黑"/>
          <w:i w:val="0"/>
          <w:caps w:val="0"/>
          <w:color w:val="000000"/>
          <w:spacing w:val="0"/>
          <w:sz w:val="16"/>
          <w:szCs w:val="16"/>
        </w:rPr>
        <w:t xml:space="preserve"> a,b;</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scanf(</w:t>
      </w:r>
      <w:r>
        <w:rPr>
          <w:rFonts w:hint="eastAsia" w:ascii="微软雅黑" w:hAnsi="微软雅黑" w:eastAsia="微软雅黑" w:cs="微软雅黑"/>
          <w:i w:val="0"/>
          <w:caps w:val="0"/>
          <w:color w:val="800000"/>
          <w:spacing w:val="0"/>
          <w:sz w:val="16"/>
          <w:szCs w:val="16"/>
        </w:rPr>
        <w:t>"%d"</w:t>
      </w:r>
      <w:r>
        <w:rPr>
          <w:rFonts w:hint="eastAsia" w:ascii="微软雅黑" w:hAnsi="微软雅黑" w:eastAsia="微软雅黑" w:cs="微软雅黑"/>
          <w:i w:val="0"/>
          <w:caps w:val="0"/>
          <w:color w:val="000000"/>
          <w:spacing w:val="0"/>
          <w:sz w:val="16"/>
          <w:szCs w:val="16"/>
        </w:rPr>
        <w:t>,&amp;T);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while</w:t>
      </w:r>
      <w:r>
        <w:rPr>
          <w:rFonts w:hint="eastAsia" w:ascii="微软雅黑" w:hAnsi="微软雅黑" w:eastAsia="微软雅黑" w:cs="微软雅黑"/>
          <w:i w:val="0"/>
          <w:caps w:val="0"/>
          <w:color w:val="000000"/>
          <w:spacing w:val="0"/>
          <w:sz w:val="16"/>
          <w:szCs w:val="16"/>
        </w:rPr>
        <w:t>(T--)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iCase++;</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scanf(</w:t>
      </w:r>
      <w:r>
        <w:rPr>
          <w:rFonts w:hint="eastAsia" w:ascii="微软雅黑" w:hAnsi="微软雅黑" w:eastAsia="微软雅黑" w:cs="微软雅黑"/>
          <w:i w:val="0"/>
          <w:caps w:val="0"/>
          <w:color w:val="800000"/>
          <w:spacing w:val="0"/>
          <w:sz w:val="16"/>
          <w:szCs w:val="16"/>
        </w:rPr>
        <w:t>"%d"</w:t>
      </w:r>
      <w:r>
        <w:rPr>
          <w:rFonts w:hint="eastAsia" w:ascii="微软雅黑" w:hAnsi="微软雅黑" w:eastAsia="微软雅黑" w:cs="微软雅黑"/>
          <w:i w:val="0"/>
          <w:caps w:val="0"/>
          <w:color w:val="000000"/>
          <w:spacing w:val="0"/>
          <w:sz w:val="16"/>
          <w:szCs w:val="16"/>
        </w:rPr>
        <w:t>,&amp;n);</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for</w:t>
      </w:r>
      <w:r>
        <w:rPr>
          <w:rFonts w:hint="eastAsia" w:ascii="微软雅黑" w:hAnsi="微软雅黑" w:eastAsia="微软雅黑" w:cs="微软雅黑"/>
          <w:i w:val="0"/>
          <w:caps w:val="0"/>
          <w:color w:val="000000"/>
          <w:spacing w:val="0"/>
          <w:sz w:val="16"/>
          <w:szCs w:val="16"/>
        </w:rPr>
        <w:t>(i=</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;i&lt;=n;i++)</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scanf(</w:t>
      </w:r>
      <w:r>
        <w:rPr>
          <w:rFonts w:hint="eastAsia" w:ascii="微软雅黑" w:hAnsi="微软雅黑" w:eastAsia="微软雅黑" w:cs="微软雅黑"/>
          <w:i w:val="0"/>
          <w:caps w:val="0"/>
          <w:color w:val="800000"/>
          <w:spacing w:val="0"/>
          <w:sz w:val="16"/>
          <w:szCs w:val="16"/>
        </w:rPr>
        <w:t>"%d"</w:t>
      </w:r>
      <w:r>
        <w:rPr>
          <w:rFonts w:hint="eastAsia" w:ascii="微软雅黑" w:hAnsi="微软雅黑" w:eastAsia="微软雅黑" w:cs="微软雅黑"/>
          <w:i w:val="0"/>
          <w:caps w:val="0"/>
          <w:color w:val="000000"/>
          <w:spacing w:val="0"/>
          <w:sz w:val="16"/>
          <w:szCs w:val="16"/>
        </w:rPr>
        <w:t>,&amp;num[i]);</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Build(</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,n);</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printf(</w:t>
      </w:r>
      <w:r>
        <w:rPr>
          <w:rFonts w:hint="eastAsia" w:ascii="微软雅黑" w:hAnsi="微软雅黑" w:eastAsia="微软雅黑" w:cs="微软雅黑"/>
          <w:i w:val="0"/>
          <w:caps w:val="0"/>
          <w:color w:val="800000"/>
          <w:spacing w:val="0"/>
          <w:sz w:val="16"/>
          <w:szCs w:val="16"/>
        </w:rPr>
        <w:t>"Case %d:\n"</w:t>
      </w:r>
      <w:r>
        <w:rPr>
          <w:rFonts w:hint="eastAsia" w:ascii="微软雅黑" w:hAnsi="微软雅黑" w:eastAsia="微软雅黑" w:cs="微软雅黑"/>
          <w:i w:val="0"/>
          <w:caps w:val="0"/>
          <w:color w:val="000000"/>
          <w:spacing w:val="0"/>
          <w:sz w:val="16"/>
          <w:szCs w:val="16"/>
        </w:rPr>
        <w:t>,iCase);</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while</w:t>
      </w:r>
      <w:r>
        <w:rPr>
          <w:rFonts w:hint="eastAsia" w:ascii="微软雅黑" w:hAnsi="微软雅黑" w:eastAsia="微软雅黑" w:cs="微软雅黑"/>
          <w:i w:val="0"/>
          <w:caps w:val="0"/>
          <w:color w:val="000000"/>
          <w:spacing w:val="0"/>
          <w:sz w:val="16"/>
          <w:szCs w:val="16"/>
        </w:rPr>
        <w:t>(scanf(</w:t>
      </w:r>
      <w:r>
        <w:rPr>
          <w:rFonts w:hint="eastAsia" w:ascii="微软雅黑" w:hAnsi="微软雅黑" w:eastAsia="微软雅黑" w:cs="微软雅黑"/>
          <w:i w:val="0"/>
          <w:caps w:val="0"/>
          <w:color w:val="800000"/>
          <w:spacing w:val="0"/>
          <w:sz w:val="16"/>
          <w:szCs w:val="16"/>
        </w:rPr>
        <w:t>"%s"</w:t>
      </w:r>
      <w:r>
        <w:rPr>
          <w:rFonts w:hint="eastAsia" w:ascii="微软雅黑" w:hAnsi="微软雅黑" w:eastAsia="微软雅黑" w:cs="微软雅黑"/>
          <w:i w:val="0"/>
          <w:caps w:val="0"/>
          <w:color w:val="000000"/>
          <w:spacing w:val="0"/>
          <w:sz w:val="16"/>
          <w:szCs w:val="16"/>
        </w:rPr>
        <w:t>,&amp;str))</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if</w:t>
      </w:r>
      <w:r>
        <w:rPr>
          <w:rFonts w:hint="eastAsia" w:ascii="微软雅黑" w:hAnsi="微软雅黑" w:eastAsia="微软雅黑" w:cs="微软雅黑"/>
          <w:i w:val="0"/>
          <w:caps w:val="0"/>
          <w:color w:val="000000"/>
          <w:spacing w:val="0"/>
          <w:sz w:val="16"/>
          <w:szCs w:val="16"/>
        </w:rPr>
        <w:t>(strcmp(str,</w:t>
      </w:r>
      <w:r>
        <w:rPr>
          <w:rFonts w:hint="eastAsia" w:ascii="微软雅黑" w:hAnsi="微软雅黑" w:eastAsia="微软雅黑" w:cs="微软雅黑"/>
          <w:i w:val="0"/>
          <w:caps w:val="0"/>
          <w:color w:val="800000"/>
          <w:spacing w:val="0"/>
          <w:sz w:val="16"/>
          <w:szCs w:val="16"/>
        </w:rPr>
        <w:t>"End"</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800080"/>
          <w:spacing w:val="0"/>
          <w:sz w:val="16"/>
          <w:szCs w:val="16"/>
        </w:rPr>
        <w:t>0</w:t>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break</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scanf(</w:t>
      </w:r>
      <w:r>
        <w:rPr>
          <w:rFonts w:hint="eastAsia" w:ascii="微软雅黑" w:hAnsi="微软雅黑" w:eastAsia="微软雅黑" w:cs="微软雅黑"/>
          <w:i w:val="0"/>
          <w:caps w:val="0"/>
          <w:color w:val="800000"/>
          <w:spacing w:val="0"/>
          <w:sz w:val="16"/>
          <w:szCs w:val="16"/>
        </w:rPr>
        <w:t>"%d%d"</w:t>
      </w:r>
      <w:r>
        <w:rPr>
          <w:rFonts w:hint="eastAsia" w:ascii="微软雅黑" w:hAnsi="微软雅黑" w:eastAsia="微软雅黑" w:cs="微软雅黑"/>
          <w:i w:val="0"/>
          <w:caps w:val="0"/>
          <w:color w:val="000000"/>
          <w:spacing w:val="0"/>
          <w:sz w:val="16"/>
          <w:szCs w:val="16"/>
        </w:rPr>
        <w:t>,&amp;a,&amp;b);</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if</w:t>
      </w:r>
      <w:r>
        <w:rPr>
          <w:rFonts w:hint="eastAsia" w:ascii="微软雅黑" w:hAnsi="微软雅黑" w:eastAsia="微软雅黑" w:cs="微软雅黑"/>
          <w:i w:val="0"/>
          <w:caps w:val="0"/>
          <w:color w:val="000000"/>
          <w:spacing w:val="0"/>
          <w:sz w:val="16"/>
          <w:szCs w:val="16"/>
        </w:rPr>
        <w:t>(strcmp(str,</w:t>
      </w:r>
      <w:r>
        <w:rPr>
          <w:rFonts w:hint="eastAsia" w:ascii="微软雅黑" w:hAnsi="微软雅黑" w:eastAsia="微软雅黑" w:cs="微软雅黑"/>
          <w:i w:val="0"/>
          <w:caps w:val="0"/>
          <w:color w:val="800000"/>
          <w:spacing w:val="0"/>
          <w:sz w:val="16"/>
          <w:szCs w:val="16"/>
        </w:rPr>
        <w:t>"Add"</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800080"/>
          <w:spacing w:val="0"/>
          <w:sz w:val="16"/>
          <w:szCs w:val="16"/>
        </w:rPr>
        <w:t>0</w:t>
      </w:r>
      <w:r>
        <w:rPr>
          <w:rFonts w:hint="eastAsia" w:ascii="微软雅黑" w:hAnsi="微软雅黑" w:eastAsia="微软雅黑" w:cs="微软雅黑"/>
          <w:i w:val="0"/>
          <w:caps w:val="0"/>
          <w:color w:val="000000"/>
          <w:spacing w:val="0"/>
          <w:sz w:val="16"/>
          <w:szCs w:val="16"/>
        </w:rPr>
        <w:t>) Add(</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,a,b);</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else</w:t>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if</w:t>
      </w:r>
      <w:r>
        <w:rPr>
          <w:rFonts w:hint="eastAsia" w:ascii="微软雅黑" w:hAnsi="微软雅黑" w:eastAsia="微软雅黑" w:cs="微软雅黑"/>
          <w:i w:val="0"/>
          <w:caps w:val="0"/>
          <w:color w:val="000000"/>
          <w:spacing w:val="0"/>
          <w:sz w:val="16"/>
          <w:szCs w:val="16"/>
        </w:rPr>
        <w:t>(strcmp(str,</w:t>
      </w:r>
      <w:r>
        <w:rPr>
          <w:rFonts w:hint="eastAsia" w:ascii="微软雅黑" w:hAnsi="微软雅黑" w:eastAsia="微软雅黑" w:cs="微软雅黑"/>
          <w:i w:val="0"/>
          <w:caps w:val="0"/>
          <w:color w:val="800000"/>
          <w:spacing w:val="0"/>
          <w:sz w:val="16"/>
          <w:szCs w:val="16"/>
        </w:rPr>
        <w:t>"Sub"</w:t>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800080"/>
          <w:spacing w:val="0"/>
          <w:sz w:val="16"/>
          <w:szCs w:val="16"/>
        </w:rPr>
        <w:t>0</w:t>
      </w:r>
      <w:r>
        <w:rPr>
          <w:rFonts w:hint="eastAsia" w:ascii="微软雅黑" w:hAnsi="微软雅黑" w:eastAsia="微软雅黑" w:cs="微软雅黑"/>
          <w:i w:val="0"/>
          <w:caps w:val="0"/>
          <w:color w:val="000000"/>
          <w:spacing w:val="0"/>
          <w:sz w:val="16"/>
          <w:szCs w:val="16"/>
        </w:rPr>
        <w:t>)  Add(</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,a,-b);</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else</w:t>
      </w:r>
      <w:r>
        <w:rPr>
          <w:rFonts w:hint="eastAsia" w:ascii="微软雅黑" w:hAnsi="微软雅黑" w:eastAsia="微软雅黑" w:cs="微软雅黑"/>
          <w:i w:val="0"/>
          <w:caps w:val="0"/>
          <w:color w:val="000000"/>
          <w:spacing w:val="0"/>
          <w:sz w:val="16"/>
          <w:szCs w:val="16"/>
        </w:rPr>
        <w:t xml:space="preserve">  printf(</w:t>
      </w:r>
      <w:r>
        <w:rPr>
          <w:rFonts w:hint="eastAsia" w:ascii="微软雅黑" w:hAnsi="微软雅黑" w:eastAsia="微软雅黑" w:cs="微软雅黑"/>
          <w:i w:val="0"/>
          <w:caps w:val="0"/>
          <w:color w:val="800000"/>
          <w:spacing w:val="0"/>
          <w:sz w:val="16"/>
          <w:szCs w:val="16"/>
        </w:rPr>
        <w:t>"%d\n"</w:t>
      </w:r>
      <w:r>
        <w:rPr>
          <w:rFonts w:hint="eastAsia" w:ascii="微软雅黑" w:hAnsi="微软雅黑" w:eastAsia="微软雅黑" w:cs="微软雅黑"/>
          <w:i w:val="0"/>
          <w:caps w:val="0"/>
          <w:color w:val="000000"/>
          <w:spacing w:val="0"/>
          <w:sz w:val="16"/>
          <w:szCs w:val="16"/>
        </w:rPr>
        <w:t>,Query(</w:t>
      </w:r>
      <w:r>
        <w:rPr>
          <w:rFonts w:hint="eastAsia" w:ascii="微软雅黑" w:hAnsi="微软雅黑" w:eastAsia="微软雅黑" w:cs="微软雅黑"/>
          <w:i w:val="0"/>
          <w:caps w:val="0"/>
          <w:color w:val="800080"/>
          <w:spacing w:val="0"/>
          <w:sz w:val="16"/>
          <w:szCs w:val="16"/>
        </w:rPr>
        <w:t>1</w:t>
      </w:r>
      <w:r>
        <w:rPr>
          <w:rFonts w:hint="eastAsia" w:ascii="微软雅黑" w:hAnsi="微软雅黑" w:eastAsia="微软雅黑" w:cs="微软雅黑"/>
          <w:i w:val="0"/>
          <w:caps w:val="0"/>
          <w:color w:val="000000"/>
          <w:spacing w:val="0"/>
          <w:sz w:val="16"/>
          <w:szCs w:val="16"/>
        </w:rPr>
        <w:t>,a,b));</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FF"/>
          <w:spacing w:val="0"/>
          <w:sz w:val="16"/>
          <w:szCs w:val="16"/>
        </w:rPr>
        <w:t>return</w:t>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800080"/>
          <w:spacing w:val="0"/>
          <w:sz w:val="16"/>
          <w:szCs w:val="16"/>
        </w:rPr>
        <w:t>0</w:t>
      </w:r>
      <w:r>
        <w:rPr>
          <w:rFonts w:hint="eastAsia" w:ascii="微软雅黑" w:hAnsi="微软雅黑" w:eastAsia="微软雅黑" w:cs="微软雅黑"/>
          <w:i w:val="0"/>
          <w:caps w:val="0"/>
          <w:color w:val="000000"/>
          <w:spacing w:val="0"/>
          <w:sz w:val="16"/>
          <w:szCs w:val="16"/>
        </w:rPr>
        <w:t xml:space="preserve">;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#include&lt;iostream&gt;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#include&lt;string&gt;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#include&lt;cstring&gt;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#include&lt;algorithm&gt;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#include&lt;cstdio&gt;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#include&lt;cmath&gt;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#include&lt;cctype&gt;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#include&lt;iomanip&gt;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const int inf=10000000;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int f[100005];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int 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while(scanf("%d",&amp;n)!=EOF&amp;&amp;n){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memset(f,0,sizeof(f));</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for(int i=0,a,b;i&lt;n;++i){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scanf("%d%d",&amp;a,&amp;b);</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f[a]++;</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f[b+1]--;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cout&lt;&lt;f[1];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for(int i=2;i&lt;=n;++i){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f[i]+=f[i-1];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cout&lt;&lt;' '&lt;&lt;f[i];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cout&lt;&lt;endl;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15" w:lineRule="atLeast"/>
        <w:ind w:left="0" w:right="0"/>
        <w:jc w:val="both"/>
        <w:rPr>
          <w:rFonts w:hint="eastAsia" w:ascii="微软雅黑" w:hAnsi="微软雅黑" w:eastAsia="微软雅黑" w:cs="微软雅黑"/>
          <w:color w:val="464646"/>
          <w:sz w:val="16"/>
          <w:szCs w:val="16"/>
          <w:shd w:val="clear" w:fill="FFFFFF"/>
        </w:rPr>
      </w:pPr>
      <w:r>
        <w:rPr>
          <w:rFonts w:hint="eastAsia" w:ascii="微软雅黑" w:hAnsi="微软雅黑" w:eastAsia="微软雅黑" w:cs="微软雅黑"/>
          <w:color w:val="464646"/>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b/>
          <w:color w:val="0000FF"/>
          <w:sz w:val="16"/>
          <w:szCs w:val="16"/>
        </w:rPr>
      </w:pPr>
      <w:r>
        <w:rPr>
          <w:rFonts w:hint="eastAsia" w:ascii="微软雅黑" w:hAnsi="微软雅黑" w:eastAsia="微软雅黑" w:cs="微软雅黑"/>
          <w:b/>
          <w:i w:val="0"/>
          <w:caps w:val="0"/>
          <w:color w:val="0000FF"/>
          <w:spacing w:val="0"/>
          <w:sz w:val="16"/>
          <w:szCs w:val="16"/>
          <w:shd w:val="clear" w:fill="FFFFFF"/>
        </w:rPr>
        <w:t>Description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i w:val="0"/>
          <w:caps w:val="0"/>
          <w:color w:val="4F4F4F"/>
          <w:spacing w:val="0"/>
          <w:sz w:val="16"/>
          <w:szCs w:val="16"/>
          <w:shd w:val="clear" w:fill="EAEBFF"/>
          <w:lang w:val="en-US"/>
        </w:rPr>
        <w:t>You have </w:t>
      </w:r>
      <w:r>
        <w:rPr>
          <w:rStyle w:val="10"/>
          <w:rFonts w:hint="eastAsia" w:ascii="微软雅黑" w:hAnsi="微软雅黑" w:eastAsia="微软雅黑" w:cs="微软雅黑"/>
          <w:i/>
          <w:caps w:val="0"/>
          <w:color w:val="4F4F4F"/>
          <w:spacing w:val="0"/>
          <w:sz w:val="16"/>
          <w:szCs w:val="16"/>
          <w:shd w:val="clear" w:fill="EAEBFF"/>
          <w:lang w:val="en-US"/>
        </w:rPr>
        <w:t>N</w:t>
      </w:r>
      <w:r>
        <w:rPr>
          <w:rFonts w:hint="eastAsia" w:ascii="微软雅黑" w:hAnsi="微软雅黑" w:eastAsia="微软雅黑" w:cs="微软雅黑"/>
          <w:i w:val="0"/>
          <w:caps w:val="0"/>
          <w:color w:val="4F4F4F"/>
          <w:spacing w:val="0"/>
          <w:sz w:val="16"/>
          <w:szCs w:val="16"/>
          <w:shd w:val="clear" w:fill="EAEBFF"/>
          <w:lang w:val="en-US"/>
        </w:rPr>
        <w:t> integers, </w:t>
      </w:r>
      <w:r>
        <w:rPr>
          <w:rStyle w:val="10"/>
          <w:rFonts w:hint="eastAsia" w:ascii="微软雅黑" w:hAnsi="微软雅黑" w:eastAsia="微软雅黑" w:cs="微软雅黑"/>
          <w:i/>
          <w:caps w:val="0"/>
          <w:color w:val="4F4F4F"/>
          <w:spacing w:val="0"/>
          <w:sz w:val="16"/>
          <w:szCs w:val="16"/>
          <w:shd w:val="clear" w:fill="EAEBFF"/>
          <w:lang w:val="en-US"/>
        </w:rPr>
        <w:t>A</w:t>
      </w:r>
      <w:r>
        <w:rPr>
          <w:rFonts w:hint="eastAsia" w:ascii="微软雅黑" w:hAnsi="微软雅黑" w:eastAsia="微软雅黑" w:cs="微软雅黑"/>
          <w:i w:val="0"/>
          <w:caps w:val="0"/>
          <w:color w:val="4F4F4F"/>
          <w:spacing w:val="0"/>
          <w:sz w:val="16"/>
          <w:szCs w:val="16"/>
          <w:shd w:val="clear" w:fill="EAEBFF"/>
          <w:vertAlign w:val="subscript"/>
          <w:lang w:val="en-US"/>
        </w:rPr>
        <w:t>1</w:t>
      </w:r>
      <w:r>
        <w:rPr>
          <w:rFonts w:hint="eastAsia" w:ascii="微软雅黑" w:hAnsi="微软雅黑" w:eastAsia="微软雅黑" w:cs="微软雅黑"/>
          <w:i w:val="0"/>
          <w:caps w:val="0"/>
          <w:color w:val="4F4F4F"/>
          <w:spacing w:val="0"/>
          <w:sz w:val="16"/>
          <w:szCs w:val="16"/>
          <w:shd w:val="clear" w:fill="EAEBFF"/>
          <w:lang w:val="en-US"/>
        </w:rPr>
        <w:t>, </w:t>
      </w:r>
      <w:r>
        <w:rPr>
          <w:rStyle w:val="10"/>
          <w:rFonts w:hint="eastAsia" w:ascii="微软雅黑" w:hAnsi="微软雅黑" w:eastAsia="微软雅黑" w:cs="微软雅黑"/>
          <w:i/>
          <w:caps w:val="0"/>
          <w:color w:val="4F4F4F"/>
          <w:spacing w:val="0"/>
          <w:sz w:val="16"/>
          <w:szCs w:val="16"/>
          <w:shd w:val="clear" w:fill="EAEBFF"/>
          <w:lang w:val="en-US"/>
        </w:rPr>
        <w:t>A</w:t>
      </w:r>
      <w:r>
        <w:rPr>
          <w:rFonts w:hint="eastAsia" w:ascii="微软雅黑" w:hAnsi="微软雅黑" w:eastAsia="微软雅黑" w:cs="微软雅黑"/>
          <w:i w:val="0"/>
          <w:caps w:val="0"/>
          <w:color w:val="4F4F4F"/>
          <w:spacing w:val="0"/>
          <w:sz w:val="16"/>
          <w:szCs w:val="16"/>
          <w:shd w:val="clear" w:fill="EAEBFF"/>
          <w:vertAlign w:val="subscript"/>
          <w:lang w:val="en-US"/>
        </w:rPr>
        <w:t>2</w:t>
      </w:r>
      <w:r>
        <w:rPr>
          <w:rFonts w:hint="eastAsia" w:ascii="微软雅黑" w:hAnsi="微软雅黑" w:eastAsia="微软雅黑" w:cs="微软雅黑"/>
          <w:i w:val="0"/>
          <w:caps w:val="0"/>
          <w:color w:val="4F4F4F"/>
          <w:spacing w:val="0"/>
          <w:sz w:val="16"/>
          <w:szCs w:val="16"/>
          <w:shd w:val="clear" w:fill="EAEBFF"/>
          <w:lang w:val="en-US"/>
        </w:rPr>
        <w:t>, ... , </w:t>
      </w:r>
      <w:r>
        <w:rPr>
          <w:rStyle w:val="10"/>
          <w:rFonts w:hint="eastAsia" w:ascii="微软雅黑" w:hAnsi="微软雅黑" w:eastAsia="微软雅黑" w:cs="微软雅黑"/>
          <w:i/>
          <w:caps w:val="0"/>
          <w:color w:val="4F4F4F"/>
          <w:spacing w:val="0"/>
          <w:sz w:val="16"/>
          <w:szCs w:val="16"/>
          <w:shd w:val="clear" w:fill="EAEBFF"/>
          <w:lang w:val="en-US"/>
        </w:rPr>
        <w:t>A</w:t>
      </w:r>
      <w:r>
        <w:rPr>
          <w:rStyle w:val="10"/>
          <w:rFonts w:hint="eastAsia" w:ascii="微软雅黑" w:hAnsi="微软雅黑" w:eastAsia="微软雅黑" w:cs="微软雅黑"/>
          <w:i/>
          <w:caps w:val="0"/>
          <w:color w:val="4F4F4F"/>
          <w:spacing w:val="0"/>
          <w:sz w:val="16"/>
          <w:szCs w:val="16"/>
          <w:shd w:val="clear" w:fill="EAEBFF"/>
          <w:vertAlign w:val="subscript"/>
          <w:lang w:val="en-US"/>
        </w:rPr>
        <w:t>N</w:t>
      </w:r>
      <w:r>
        <w:rPr>
          <w:rFonts w:hint="eastAsia" w:ascii="微软雅黑" w:hAnsi="微软雅黑" w:eastAsia="微软雅黑" w:cs="微软雅黑"/>
          <w:i w:val="0"/>
          <w:caps w:val="0"/>
          <w:color w:val="4F4F4F"/>
          <w:spacing w:val="0"/>
          <w:sz w:val="16"/>
          <w:szCs w:val="16"/>
          <w:shd w:val="clear" w:fill="EAEBFF"/>
          <w:lang w:val="en-US"/>
        </w:rPr>
        <w:t>. You need to deal with two kinds of operations. One type of operation is to add some given number to each number in a given interval. The other is to ask for the sum of numbers in a given interval.</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b/>
          <w:color w:val="0000FF"/>
          <w:sz w:val="16"/>
          <w:szCs w:val="16"/>
        </w:rPr>
      </w:pPr>
      <w:r>
        <w:rPr>
          <w:rFonts w:hint="eastAsia" w:ascii="微软雅黑" w:hAnsi="微软雅黑" w:eastAsia="微软雅黑" w:cs="微软雅黑"/>
          <w:b/>
          <w:i w:val="0"/>
          <w:caps w:val="0"/>
          <w:color w:val="0000FF"/>
          <w:spacing w:val="0"/>
          <w:sz w:val="16"/>
          <w:szCs w:val="16"/>
          <w:shd w:val="clear" w:fill="FFFFFF"/>
        </w:rPr>
        <w:t>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i w:val="0"/>
          <w:caps w:val="0"/>
          <w:color w:val="4F4F4F"/>
          <w:spacing w:val="0"/>
          <w:sz w:val="16"/>
          <w:szCs w:val="16"/>
          <w:shd w:val="clear" w:fill="EAEBFF"/>
          <w:lang w:val="en-US"/>
        </w:rPr>
        <w:t>The first line contains two numbers </w:t>
      </w:r>
      <w:r>
        <w:rPr>
          <w:rStyle w:val="10"/>
          <w:rFonts w:hint="eastAsia" w:ascii="微软雅黑" w:hAnsi="微软雅黑" w:eastAsia="微软雅黑" w:cs="微软雅黑"/>
          <w:i/>
          <w:caps w:val="0"/>
          <w:color w:val="4F4F4F"/>
          <w:spacing w:val="0"/>
          <w:sz w:val="16"/>
          <w:szCs w:val="16"/>
          <w:shd w:val="clear" w:fill="EAEBFF"/>
          <w:lang w:val="en-US"/>
        </w:rPr>
        <w:t>N</w:t>
      </w:r>
      <w:r>
        <w:rPr>
          <w:rFonts w:hint="eastAsia" w:ascii="微软雅黑" w:hAnsi="微软雅黑" w:eastAsia="微软雅黑" w:cs="微软雅黑"/>
          <w:i w:val="0"/>
          <w:caps w:val="0"/>
          <w:color w:val="4F4F4F"/>
          <w:spacing w:val="0"/>
          <w:sz w:val="16"/>
          <w:szCs w:val="16"/>
          <w:shd w:val="clear" w:fill="EAEBFF"/>
          <w:lang w:val="en-US"/>
        </w:rPr>
        <w:t> and </w:t>
      </w:r>
      <w:r>
        <w:rPr>
          <w:rStyle w:val="10"/>
          <w:rFonts w:hint="eastAsia" w:ascii="微软雅黑" w:hAnsi="微软雅黑" w:eastAsia="微软雅黑" w:cs="微软雅黑"/>
          <w:i/>
          <w:caps w:val="0"/>
          <w:color w:val="4F4F4F"/>
          <w:spacing w:val="0"/>
          <w:sz w:val="16"/>
          <w:szCs w:val="16"/>
          <w:shd w:val="clear" w:fill="EAEBFF"/>
          <w:lang w:val="en-US"/>
        </w:rPr>
        <w:t>Q</w:t>
      </w:r>
      <w:r>
        <w:rPr>
          <w:rFonts w:hint="eastAsia" w:ascii="微软雅黑" w:hAnsi="微软雅黑" w:eastAsia="微软雅黑" w:cs="微软雅黑"/>
          <w:i w:val="0"/>
          <w:caps w:val="0"/>
          <w:color w:val="4F4F4F"/>
          <w:spacing w:val="0"/>
          <w:sz w:val="16"/>
          <w:szCs w:val="16"/>
          <w:shd w:val="clear" w:fill="EAEBFF"/>
          <w:lang w:val="en-US"/>
        </w:rPr>
        <w:t>. 1 ≤ </w:t>
      </w:r>
      <w:r>
        <w:rPr>
          <w:rStyle w:val="10"/>
          <w:rFonts w:hint="eastAsia" w:ascii="微软雅黑" w:hAnsi="微软雅黑" w:eastAsia="微软雅黑" w:cs="微软雅黑"/>
          <w:i/>
          <w:caps w:val="0"/>
          <w:color w:val="4F4F4F"/>
          <w:spacing w:val="0"/>
          <w:sz w:val="16"/>
          <w:szCs w:val="16"/>
          <w:shd w:val="clear" w:fill="EAEBFF"/>
          <w:lang w:val="en-US"/>
        </w:rPr>
        <w:t>N</w:t>
      </w:r>
      <w:r>
        <w:rPr>
          <w:rFonts w:hint="eastAsia" w:ascii="微软雅黑" w:hAnsi="微软雅黑" w:eastAsia="微软雅黑" w:cs="微软雅黑"/>
          <w:i w:val="0"/>
          <w:caps w:val="0"/>
          <w:color w:val="4F4F4F"/>
          <w:spacing w:val="0"/>
          <w:sz w:val="16"/>
          <w:szCs w:val="16"/>
          <w:shd w:val="clear" w:fill="EAEBFF"/>
          <w:lang w:val="en-US"/>
        </w:rPr>
        <w:t>,</w:t>
      </w:r>
      <w:r>
        <w:rPr>
          <w:rStyle w:val="10"/>
          <w:rFonts w:hint="eastAsia" w:ascii="微软雅黑" w:hAnsi="微软雅黑" w:eastAsia="微软雅黑" w:cs="微软雅黑"/>
          <w:i/>
          <w:caps w:val="0"/>
          <w:color w:val="4F4F4F"/>
          <w:spacing w:val="0"/>
          <w:sz w:val="16"/>
          <w:szCs w:val="16"/>
          <w:shd w:val="clear" w:fill="EAEBFF"/>
          <w:lang w:val="en-US"/>
        </w:rPr>
        <w:t>Q</w:t>
      </w:r>
      <w:r>
        <w:rPr>
          <w:rFonts w:hint="eastAsia" w:ascii="微软雅黑" w:hAnsi="微软雅黑" w:eastAsia="微软雅黑" w:cs="微软雅黑"/>
          <w:i w:val="0"/>
          <w:caps w:val="0"/>
          <w:color w:val="4F4F4F"/>
          <w:spacing w:val="0"/>
          <w:sz w:val="16"/>
          <w:szCs w:val="16"/>
          <w:shd w:val="clear" w:fill="EAEBFF"/>
          <w:lang w:val="en-US"/>
        </w:rPr>
        <w:t> ≤ 100000.</w:t>
      </w:r>
      <w:r>
        <w:rPr>
          <w:rFonts w:hint="eastAsia" w:ascii="微软雅黑" w:hAnsi="微软雅黑" w:eastAsia="微软雅黑" w:cs="微软雅黑"/>
          <w:i w:val="0"/>
          <w:caps w:val="0"/>
          <w:color w:val="4F4F4F"/>
          <w:spacing w:val="0"/>
          <w:sz w:val="16"/>
          <w:szCs w:val="16"/>
          <w:shd w:val="clear" w:fill="EAEBFF"/>
          <w:lang w:val="en-US"/>
        </w:rPr>
        <w:br w:type="textWrapping"/>
      </w:r>
      <w:r>
        <w:rPr>
          <w:rFonts w:hint="eastAsia" w:ascii="微软雅黑" w:hAnsi="微软雅黑" w:eastAsia="微软雅黑" w:cs="微软雅黑"/>
          <w:i w:val="0"/>
          <w:caps w:val="0"/>
          <w:color w:val="4F4F4F"/>
          <w:spacing w:val="0"/>
          <w:sz w:val="16"/>
          <w:szCs w:val="16"/>
          <w:shd w:val="clear" w:fill="EAEBFF"/>
          <w:lang w:val="en-US"/>
        </w:rPr>
        <w:t>The second line contains </w:t>
      </w:r>
      <w:r>
        <w:rPr>
          <w:rStyle w:val="10"/>
          <w:rFonts w:hint="eastAsia" w:ascii="微软雅黑" w:hAnsi="微软雅黑" w:eastAsia="微软雅黑" w:cs="微软雅黑"/>
          <w:i/>
          <w:caps w:val="0"/>
          <w:color w:val="4F4F4F"/>
          <w:spacing w:val="0"/>
          <w:sz w:val="16"/>
          <w:szCs w:val="16"/>
          <w:shd w:val="clear" w:fill="EAEBFF"/>
          <w:lang w:val="en-US"/>
        </w:rPr>
        <w:t>N</w:t>
      </w:r>
      <w:r>
        <w:rPr>
          <w:rFonts w:hint="eastAsia" w:ascii="微软雅黑" w:hAnsi="微软雅黑" w:eastAsia="微软雅黑" w:cs="微软雅黑"/>
          <w:i w:val="0"/>
          <w:caps w:val="0"/>
          <w:color w:val="4F4F4F"/>
          <w:spacing w:val="0"/>
          <w:sz w:val="16"/>
          <w:szCs w:val="16"/>
          <w:shd w:val="clear" w:fill="EAEBFF"/>
          <w:lang w:val="en-US"/>
        </w:rPr>
        <w:t> numbers, the initial values of </w:t>
      </w:r>
      <w:r>
        <w:rPr>
          <w:rStyle w:val="10"/>
          <w:rFonts w:hint="eastAsia" w:ascii="微软雅黑" w:hAnsi="微软雅黑" w:eastAsia="微软雅黑" w:cs="微软雅黑"/>
          <w:i/>
          <w:caps w:val="0"/>
          <w:color w:val="4F4F4F"/>
          <w:spacing w:val="0"/>
          <w:sz w:val="16"/>
          <w:szCs w:val="16"/>
          <w:shd w:val="clear" w:fill="EAEBFF"/>
          <w:lang w:val="en-US"/>
        </w:rPr>
        <w:t>A</w:t>
      </w:r>
      <w:r>
        <w:rPr>
          <w:rFonts w:hint="eastAsia" w:ascii="微软雅黑" w:hAnsi="微软雅黑" w:eastAsia="微软雅黑" w:cs="微软雅黑"/>
          <w:i w:val="0"/>
          <w:caps w:val="0"/>
          <w:color w:val="4F4F4F"/>
          <w:spacing w:val="0"/>
          <w:sz w:val="16"/>
          <w:szCs w:val="16"/>
          <w:shd w:val="clear" w:fill="EAEBFF"/>
          <w:vertAlign w:val="subscript"/>
          <w:lang w:val="en-US"/>
        </w:rPr>
        <w:t>1</w:t>
      </w:r>
      <w:r>
        <w:rPr>
          <w:rFonts w:hint="eastAsia" w:ascii="微软雅黑" w:hAnsi="微软雅黑" w:eastAsia="微软雅黑" w:cs="微软雅黑"/>
          <w:i w:val="0"/>
          <w:caps w:val="0"/>
          <w:color w:val="4F4F4F"/>
          <w:spacing w:val="0"/>
          <w:sz w:val="16"/>
          <w:szCs w:val="16"/>
          <w:shd w:val="clear" w:fill="EAEBFF"/>
          <w:lang w:val="en-US"/>
        </w:rPr>
        <w:t>, </w:t>
      </w:r>
      <w:r>
        <w:rPr>
          <w:rStyle w:val="10"/>
          <w:rFonts w:hint="eastAsia" w:ascii="微软雅黑" w:hAnsi="微软雅黑" w:eastAsia="微软雅黑" w:cs="微软雅黑"/>
          <w:i/>
          <w:caps w:val="0"/>
          <w:color w:val="4F4F4F"/>
          <w:spacing w:val="0"/>
          <w:sz w:val="16"/>
          <w:szCs w:val="16"/>
          <w:shd w:val="clear" w:fill="EAEBFF"/>
          <w:lang w:val="en-US"/>
        </w:rPr>
        <w:t>A</w:t>
      </w:r>
      <w:r>
        <w:rPr>
          <w:rFonts w:hint="eastAsia" w:ascii="微软雅黑" w:hAnsi="微软雅黑" w:eastAsia="微软雅黑" w:cs="微软雅黑"/>
          <w:i w:val="0"/>
          <w:caps w:val="0"/>
          <w:color w:val="4F4F4F"/>
          <w:spacing w:val="0"/>
          <w:sz w:val="16"/>
          <w:szCs w:val="16"/>
          <w:shd w:val="clear" w:fill="EAEBFF"/>
          <w:vertAlign w:val="subscript"/>
          <w:lang w:val="en-US"/>
        </w:rPr>
        <w:t>2</w:t>
      </w:r>
      <w:r>
        <w:rPr>
          <w:rFonts w:hint="eastAsia" w:ascii="微软雅黑" w:hAnsi="微软雅黑" w:eastAsia="微软雅黑" w:cs="微软雅黑"/>
          <w:i w:val="0"/>
          <w:caps w:val="0"/>
          <w:color w:val="4F4F4F"/>
          <w:spacing w:val="0"/>
          <w:sz w:val="16"/>
          <w:szCs w:val="16"/>
          <w:shd w:val="clear" w:fill="EAEBFF"/>
          <w:lang w:val="en-US"/>
        </w:rPr>
        <w:t>, ... , </w:t>
      </w:r>
      <w:r>
        <w:rPr>
          <w:rStyle w:val="10"/>
          <w:rFonts w:hint="eastAsia" w:ascii="微软雅黑" w:hAnsi="微软雅黑" w:eastAsia="微软雅黑" w:cs="微软雅黑"/>
          <w:i/>
          <w:caps w:val="0"/>
          <w:color w:val="4F4F4F"/>
          <w:spacing w:val="0"/>
          <w:sz w:val="16"/>
          <w:szCs w:val="16"/>
          <w:shd w:val="clear" w:fill="EAEBFF"/>
          <w:lang w:val="en-US"/>
        </w:rPr>
        <w:t>A</w:t>
      </w:r>
      <w:r>
        <w:rPr>
          <w:rStyle w:val="10"/>
          <w:rFonts w:hint="eastAsia" w:ascii="微软雅黑" w:hAnsi="微软雅黑" w:eastAsia="微软雅黑" w:cs="微软雅黑"/>
          <w:i/>
          <w:caps w:val="0"/>
          <w:color w:val="4F4F4F"/>
          <w:spacing w:val="0"/>
          <w:sz w:val="16"/>
          <w:szCs w:val="16"/>
          <w:shd w:val="clear" w:fill="EAEBFF"/>
          <w:vertAlign w:val="subscript"/>
          <w:lang w:val="en-US"/>
        </w:rPr>
        <w:t>N</w:t>
      </w:r>
      <w:r>
        <w:rPr>
          <w:rFonts w:hint="eastAsia" w:ascii="微软雅黑" w:hAnsi="微软雅黑" w:eastAsia="微软雅黑" w:cs="微软雅黑"/>
          <w:i w:val="0"/>
          <w:caps w:val="0"/>
          <w:color w:val="4F4F4F"/>
          <w:spacing w:val="0"/>
          <w:sz w:val="16"/>
          <w:szCs w:val="16"/>
          <w:shd w:val="clear" w:fill="EAEBFF"/>
          <w:lang w:val="en-US"/>
        </w:rPr>
        <w:t>. -1000000000 ≤ </w:t>
      </w:r>
      <w:r>
        <w:rPr>
          <w:rStyle w:val="10"/>
          <w:rFonts w:hint="eastAsia" w:ascii="微软雅黑" w:hAnsi="微软雅黑" w:eastAsia="微软雅黑" w:cs="微软雅黑"/>
          <w:i/>
          <w:caps w:val="0"/>
          <w:color w:val="4F4F4F"/>
          <w:spacing w:val="0"/>
          <w:sz w:val="16"/>
          <w:szCs w:val="16"/>
          <w:shd w:val="clear" w:fill="EAEBFF"/>
          <w:lang w:val="en-US"/>
        </w:rPr>
        <w:t>A</w:t>
      </w:r>
      <w:r>
        <w:rPr>
          <w:rStyle w:val="10"/>
          <w:rFonts w:hint="eastAsia" w:ascii="微软雅黑" w:hAnsi="微软雅黑" w:eastAsia="微软雅黑" w:cs="微软雅黑"/>
          <w:i/>
          <w:caps w:val="0"/>
          <w:color w:val="4F4F4F"/>
          <w:spacing w:val="0"/>
          <w:sz w:val="16"/>
          <w:szCs w:val="16"/>
          <w:shd w:val="clear" w:fill="EAEBFF"/>
          <w:vertAlign w:val="subscript"/>
          <w:lang w:val="en-US"/>
        </w:rPr>
        <w:t>i</w:t>
      </w:r>
      <w:r>
        <w:rPr>
          <w:rFonts w:hint="eastAsia" w:ascii="微软雅黑" w:hAnsi="微软雅黑" w:eastAsia="微软雅黑" w:cs="微软雅黑"/>
          <w:i w:val="0"/>
          <w:caps w:val="0"/>
          <w:color w:val="4F4F4F"/>
          <w:spacing w:val="0"/>
          <w:sz w:val="16"/>
          <w:szCs w:val="16"/>
          <w:shd w:val="clear" w:fill="EAEBFF"/>
          <w:lang w:val="en-US"/>
        </w:rPr>
        <w:t> ≤ 1000000000.</w:t>
      </w:r>
      <w:r>
        <w:rPr>
          <w:rFonts w:hint="eastAsia" w:ascii="微软雅黑" w:hAnsi="微软雅黑" w:eastAsia="微软雅黑" w:cs="微软雅黑"/>
          <w:i w:val="0"/>
          <w:caps w:val="0"/>
          <w:color w:val="4F4F4F"/>
          <w:spacing w:val="0"/>
          <w:sz w:val="16"/>
          <w:szCs w:val="16"/>
          <w:shd w:val="clear" w:fill="EAEBFF"/>
          <w:lang w:val="en-US"/>
        </w:rPr>
        <w:br w:type="textWrapping"/>
      </w:r>
      <w:r>
        <w:rPr>
          <w:rFonts w:hint="eastAsia" w:ascii="微软雅黑" w:hAnsi="微软雅黑" w:eastAsia="微软雅黑" w:cs="微软雅黑"/>
          <w:i w:val="0"/>
          <w:caps w:val="0"/>
          <w:color w:val="4F4F4F"/>
          <w:spacing w:val="0"/>
          <w:sz w:val="16"/>
          <w:szCs w:val="16"/>
          <w:shd w:val="clear" w:fill="EAEBFF"/>
          <w:lang w:val="en-US"/>
        </w:rPr>
        <w:t>Each of the next </w:t>
      </w:r>
      <w:r>
        <w:rPr>
          <w:rStyle w:val="10"/>
          <w:rFonts w:hint="eastAsia" w:ascii="微软雅黑" w:hAnsi="微软雅黑" w:eastAsia="微软雅黑" w:cs="微软雅黑"/>
          <w:i/>
          <w:caps w:val="0"/>
          <w:color w:val="4F4F4F"/>
          <w:spacing w:val="0"/>
          <w:sz w:val="16"/>
          <w:szCs w:val="16"/>
          <w:shd w:val="clear" w:fill="EAEBFF"/>
          <w:lang w:val="en-US"/>
        </w:rPr>
        <w:t>Q</w:t>
      </w:r>
      <w:r>
        <w:rPr>
          <w:rFonts w:hint="eastAsia" w:ascii="微软雅黑" w:hAnsi="微软雅黑" w:eastAsia="微软雅黑" w:cs="微软雅黑"/>
          <w:i w:val="0"/>
          <w:caps w:val="0"/>
          <w:color w:val="4F4F4F"/>
          <w:spacing w:val="0"/>
          <w:sz w:val="16"/>
          <w:szCs w:val="16"/>
          <w:shd w:val="clear" w:fill="EAEBFF"/>
          <w:lang w:val="en-US"/>
        </w:rPr>
        <w:t> lines represents an operation.</w:t>
      </w:r>
      <w:r>
        <w:rPr>
          <w:rFonts w:hint="eastAsia" w:ascii="微软雅黑" w:hAnsi="微软雅黑" w:eastAsia="微软雅黑" w:cs="微软雅黑"/>
          <w:i w:val="0"/>
          <w:caps w:val="0"/>
          <w:color w:val="4F4F4F"/>
          <w:spacing w:val="0"/>
          <w:sz w:val="16"/>
          <w:szCs w:val="16"/>
          <w:shd w:val="clear" w:fill="EAEBFF"/>
          <w:lang w:val="en-US"/>
        </w:rPr>
        <w:br w:type="textWrapping"/>
      </w:r>
      <w:r>
        <w:rPr>
          <w:rFonts w:hint="eastAsia" w:ascii="微软雅黑" w:hAnsi="微软雅黑" w:eastAsia="微软雅黑" w:cs="微软雅黑"/>
          <w:i w:val="0"/>
          <w:caps w:val="0"/>
          <w:color w:val="4F4F4F"/>
          <w:spacing w:val="0"/>
          <w:sz w:val="16"/>
          <w:szCs w:val="16"/>
          <w:shd w:val="clear" w:fill="EAEBFF"/>
          <w:lang w:val="en-US"/>
        </w:rPr>
        <w:t>"C </w:t>
      </w:r>
      <w:r>
        <w:rPr>
          <w:rStyle w:val="10"/>
          <w:rFonts w:hint="eastAsia" w:ascii="微软雅黑" w:hAnsi="微软雅黑" w:eastAsia="微软雅黑" w:cs="微软雅黑"/>
          <w:i/>
          <w:caps w:val="0"/>
          <w:color w:val="4F4F4F"/>
          <w:spacing w:val="0"/>
          <w:sz w:val="16"/>
          <w:szCs w:val="16"/>
          <w:shd w:val="clear" w:fill="EAEBFF"/>
          <w:lang w:val="en-US"/>
        </w:rPr>
        <w:t>abc</w:t>
      </w:r>
      <w:r>
        <w:rPr>
          <w:rFonts w:hint="eastAsia" w:ascii="微软雅黑" w:hAnsi="微软雅黑" w:eastAsia="微软雅黑" w:cs="微软雅黑"/>
          <w:i w:val="0"/>
          <w:caps w:val="0"/>
          <w:color w:val="4F4F4F"/>
          <w:spacing w:val="0"/>
          <w:sz w:val="16"/>
          <w:szCs w:val="16"/>
          <w:shd w:val="clear" w:fill="EAEBFF"/>
          <w:lang w:val="en-US"/>
        </w:rPr>
        <w:t>" means adding </w:t>
      </w:r>
      <w:r>
        <w:rPr>
          <w:rStyle w:val="10"/>
          <w:rFonts w:hint="eastAsia" w:ascii="微软雅黑" w:hAnsi="微软雅黑" w:eastAsia="微软雅黑" w:cs="微软雅黑"/>
          <w:i/>
          <w:caps w:val="0"/>
          <w:color w:val="4F4F4F"/>
          <w:spacing w:val="0"/>
          <w:sz w:val="16"/>
          <w:szCs w:val="16"/>
          <w:shd w:val="clear" w:fill="EAEBFF"/>
          <w:lang w:val="en-US"/>
        </w:rPr>
        <w:t>c</w:t>
      </w:r>
      <w:r>
        <w:rPr>
          <w:rFonts w:hint="eastAsia" w:ascii="微软雅黑" w:hAnsi="微软雅黑" w:eastAsia="微软雅黑" w:cs="微软雅黑"/>
          <w:i w:val="0"/>
          <w:caps w:val="0"/>
          <w:color w:val="4F4F4F"/>
          <w:spacing w:val="0"/>
          <w:sz w:val="16"/>
          <w:szCs w:val="16"/>
          <w:shd w:val="clear" w:fill="EAEBFF"/>
          <w:lang w:val="en-US"/>
        </w:rPr>
        <w:t> to each of </w:t>
      </w:r>
      <w:r>
        <w:rPr>
          <w:rStyle w:val="10"/>
          <w:rFonts w:hint="eastAsia" w:ascii="微软雅黑" w:hAnsi="微软雅黑" w:eastAsia="微软雅黑" w:cs="微软雅黑"/>
          <w:i/>
          <w:caps w:val="0"/>
          <w:color w:val="4F4F4F"/>
          <w:spacing w:val="0"/>
          <w:sz w:val="16"/>
          <w:szCs w:val="16"/>
          <w:shd w:val="clear" w:fill="EAEBFF"/>
          <w:lang w:val="en-US"/>
        </w:rPr>
        <w:t>A</w:t>
      </w:r>
      <w:r>
        <w:rPr>
          <w:rStyle w:val="10"/>
          <w:rFonts w:hint="eastAsia" w:ascii="微软雅黑" w:hAnsi="微软雅黑" w:eastAsia="微软雅黑" w:cs="微软雅黑"/>
          <w:i/>
          <w:caps w:val="0"/>
          <w:color w:val="4F4F4F"/>
          <w:spacing w:val="0"/>
          <w:sz w:val="16"/>
          <w:szCs w:val="16"/>
          <w:shd w:val="clear" w:fill="EAEBFF"/>
          <w:vertAlign w:val="subscript"/>
          <w:lang w:val="en-US"/>
        </w:rPr>
        <w:t>a</w:t>
      </w:r>
      <w:r>
        <w:rPr>
          <w:rFonts w:hint="eastAsia" w:ascii="微软雅黑" w:hAnsi="微软雅黑" w:eastAsia="微软雅黑" w:cs="微软雅黑"/>
          <w:i w:val="0"/>
          <w:caps w:val="0"/>
          <w:color w:val="4F4F4F"/>
          <w:spacing w:val="0"/>
          <w:sz w:val="16"/>
          <w:szCs w:val="16"/>
          <w:shd w:val="clear" w:fill="EAEBFF"/>
          <w:lang w:val="en-US"/>
        </w:rPr>
        <w:t>, </w:t>
      </w:r>
      <w:r>
        <w:rPr>
          <w:rStyle w:val="10"/>
          <w:rFonts w:hint="eastAsia" w:ascii="微软雅黑" w:hAnsi="微软雅黑" w:eastAsia="微软雅黑" w:cs="微软雅黑"/>
          <w:i/>
          <w:caps w:val="0"/>
          <w:color w:val="4F4F4F"/>
          <w:spacing w:val="0"/>
          <w:sz w:val="16"/>
          <w:szCs w:val="16"/>
          <w:shd w:val="clear" w:fill="EAEBFF"/>
          <w:lang w:val="en-US"/>
        </w:rPr>
        <w:t>A</w:t>
      </w:r>
      <w:r>
        <w:rPr>
          <w:rStyle w:val="10"/>
          <w:rFonts w:hint="eastAsia" w:ascii="微软雅黑" w:hAnsi="微软雅黑" w:eastAsia="微软雅黑" w:cs="微软雅黑"/>
          <w:i/>
          <w:caps w:val="0"/>
          <w:color w:val="4F4F4F"/>
          <w:spacing w:val="0"/>
          <w:sz w:val="16"/>
          <w:szCs w:val="16"/>
          <w:shd w:val="clear" w:fill="EAEBFF"/>
          <w:vertAlign w:val="subscript"/>
          <w:lang w:val="en-US"/>
        </w:rPr>
        <w:t>a</w:t>
      </w:r>
      <w:r>
        <w:rPr>
          <w:rFonts w:hint="eastAsia" w:ascii="微软雅黑" w:hAnsi="微软雅黑" w:eastAsia="微软雅黑" w:cs="微软雅黑"/>
          <w:i w:val="0"/>
          <w:caps w:val="0"/>
          <w:color w:val="4F4F4F"/>
          <w:spacing w:val="0"/>
          <w:sz w:val="16"/>
          <w:szCs w:val="16"/>
          <w:shd w:val="clear" w:fill="EAEBFF"/>
          <w:vertAlign w:val="subscript"/>
          <w:lang w:val="en-US"/>
        </w:rPr>
        <w:t>+1</w:t>
      </w:r>
      <w:r>
        <w:rPr>
          <w:rFonts w:hint="eastAsia" w:ascii="微软雅黑" w:hAnsi="微软雅黑" w:eastAsia="微软雅黑" w:cs="微软雅黑"/>
          <w:i w:val="0"/>
          <w:caps w:val="0"/>
          <w:color w:val="4F4F4F"/>
          <w:spacing w:val="0"/>
          <w:sz w:val="16"/>
          <w:szCs w:val="16"/>
          <w:shd w:val="clear" w:fill="EAEBFF"/>
          <w:lang w:val="en-US"/>
        </w:rPr>
        <w:t>, ... , </w:t>
      </w:r>
      <w:r>
        <w:rPr>
          <w:rStyle w:val="10"/>
          <w:rFonts w:hint="eastAsia" w:ascii="微软雅黑" w:hAnsi="微软雅黑" w:eastAsia="微软雅黑" w:cs="微软雅黑"/>
          <w:i/>
          <w:caps w:val="0"/>
          <w:color w:val="4F4F4F"/>
          <w:spacing w:val="0"/>
          <w:sz w:val="16"/>
          <w:szCs w:val="16"/>
          <w:shd w:val="clear" w:fill="EAEBFF"/>
          <w:lang w:val="en-US"/>
        </w:rPr>
        <w:t>A</w:t>
      </w:r>
      <w:r>
        <w:rPr>
          <w:rStyle w:val="10"/>
          <w:rFonts w:hint="eastAsia" w:ascii="微软雅黑" w:hAnsi="微软雅黑" w:eastAsia="微软雅黑" w:cs="微软雅黑"/>
          <w:i/>
          <w:caps w:val="0"/>
          <w:color w:val="4F4F4F"/>
          <w:spacing w:val="0"/>
          <w:sz w:val="16"/>
          <w:szCs w:val="16"/>
          <w:shd w:val="clear" w:fill="EAEBFF"/>
          <w:vertAlign w:val="subscript"/>
          <w:lang w:val="en-US"/>
        </w:rPr>
        <w:t>b</w:t>
      </w:r>
      <w:r>
        <w:rPr>
          <w:rFonts w:hint="eastAsia" w:ascii="微软雅黑" w:hAnsi="微软雅黑" w:eastAsia="微软雅黑" w:cs="微软雅黑"/>
          <w:i w:val="0"/>
          <w:caps w:val="0"/>
          <w:color w:val="4F4F4F"/>
          <w:spacing w:val="0"/>
          <w:sz w:val="16"/>
          <w:szCs w:val="16"/>
          <w:shd w:val="clear" w:fill="EAEBFF"/>
          <w:lang w:val="en-US"/>
        </w:rPr>
        <w:t>. -10000 ≤ </w:t>
      </w:r>
      <w:r>
        <w:rPr>
          <w:rStyle w:val="10"/>
          <w:rFonts w:hint="eastAsia" w:ascii="微软雅黑" w:hAnsi="微软雅黑" w:eastAsia="微软雅黑" w:cs="微软雅黑"/>
          <w:i/>
          <w:caps w:val="0"/>
          <w:color w:val="4F4F4F"/>
          <w:spacing w:val="0"/>
          <w:sz w:val="16"/>
          <w:szCs w:val="16"/>
          <w:shd w:val="clear" w:fill="EAEBFF"/>
          <w:lang w:val="en-US"/>
        </w:rPr>
        <w:t>c</w:t>
      </w:r>
      <w:r>
        <w:rPr>
          <w:rFonts w:hint="eastAsia" w:ascii="微软雅黑" w:hAnsi="微软雅黑" w:eastAsia="微软雅黑" w:cs="微软雅黑"/>
          <w:i w:val="0"/>
          <w:caps w:val="0"/>
          <w:color w:val="4F4F4F"/>
          <w:spacing w:val="0"/>
          <w:sz w:val="16"/>
          <w:szCs w:val="16"/>
          <w:shd w:val="clear" w:fill="EAEBFF"/>
          <w:lang w:val="en-US"/>
        </w:rPr>
        <w:t> ≤ 10000.</w:t>
      </w:r>
      <w:r>
        <w:rPr>
          <w:rFonts w:hint="eastAsia" w:ascii="微软雅黑" w:hAnsi="微软雅黑" w:eastAsia="微软雅黑" w:cs="微软雅黑"/>
          <w:i w:val="0"/>
          <w:caps w:val="0"/>
          <w:color w:val="4F4F4F"/>
          <w:spacing w:val="0"/>
          <w:sz w:val="16"/>
          <w:szCs w:val="16"/>
          <w:shd w:val="clear" w:fill="EAEBFF"/>
          <w:lang w:val="en-US"/>
        </w:rPr>
        <w:br w:type="textWrapping"/>
      </w:r>
      <w:r>
        <w:rPr>
          <w:rFonts w:hint="eastAsia" w:ascii="微软雅黑" w:hAnsi="微软雅黑" w:eastAsia="微软雅黑" w:cs="微软雅黑"/>
          <w:i w:val="0"/>
          <w:caps w:val="0"/>
          <w:color w:val="4F4F4F"/>
          <w:spacing w:val="0"/>
          <w:sz w:val="16"/>
          <w:szCs w:val="16"/>
          <w:shd w:val="clear" w:fill="EAEBFF"/>
          <w:lang w:val="en-US"/>
        </w:rPr>
        <w:t>"Q </w:t>
      </w:r>
      <w:r>
        <w:rPr>
          <w:rStyle w:val="10"/>
          <w:rFonts w:hint="eastAsia" w:ascii="微软雅黑" w:hAnsi="微软雅黑" w:eastAsia="微软雅黑" w:cs="微软雅黑"/>
          <w:i/>
          <w:caps w:val="0"/>
          <w:color w:val="4F4F4F"/>
          <w:spacing w:val="0"/>
          <w:sz w:val="16"/>
          <w:szCs w:val="16"/>
          <w:shd w:val="clear" w:fill="EAEBFF"/>
          <w:lang w:val="en-US"/>
        </w:rPr>
        <w:t>ab</w:t>
      </w:r>
      <w:r>
        <w:rPr>
          <w:rFonts w:hint="eastAsia" w:ascii="微软雅黑" w:hAnsi="微软雅黑" w:eastAsia="微软雅黑" w:cs="微软雅黑"/>
          <w:i w:val="0"/>
          <w:caps w:val="0"/>
          <w:color w:val="4F4F4F"/>
          <w:spacing w:val="0"/>
          <w:sz w:val="16"/>
          <w:szCs w:val="16"/>
          <w:shd w:val="clear" w:fill="EAEBFF"/>
          <w:lang w:val="en-US"/>
        </w:rPr>
        <w:t>" means querying the sum of </w:t>
      </w:r>
      <w:r>
        <w:rPr>
          <w:rStyle w:val="10"/>
          <w:rFonts w:hint="eastAsia" w:ascii="微软雅黑" w:hAnsi="微软雅黑" w:eastAsia="微软雅黑" w:cs="微软雅黑"/>
          <w:i/>
          <w:caps w:val="0"/>
          <w:color w:val="4F4F4F"/>
          <w:spacing w:val="0"/>
          <w:sz w:val="16"/>
          <w:szCs w:val="16"/>
          <w:shd w:val="clear" w:fill="EAEBFF"/>
          <w:lang w:val="en-US"/>
        </w:rPr>
        <w:t>A</w:t>
      </w:r>
      <w:r>
        <w:rPr>
          <w:rStyle w:val="10"/>
          <w:rFonts w:hint="eastAsia" w:ascii="微软雅黑" w:hAnsi="微软雅黑" w:eastAsia="微软雅黑" w:cs="微软雅黑"/>
          <w:i/>
          <w:caps w:val="0"/>
          <w:color w:val="4F4F4F"/>
          <w:spacing w:val="0"/>
          <w:sz w:val="16"/>
          <w:szCs w:val="16"/>
          <w:shd w:val="clear" w:fill="EAEBFF"/>
          <w:vertAlign w:val="subscript"/>
          <w:lang w:val="en-US"/>
        </w:rPr>
        <w:t>a</w:t>
      </w:r>
      <w:r>
        <w:rPr>
          <w:rFonts w:hint="eastAsia" w:ascii="微软雅黑" w:hAnsi="微软雅黑" w:eastAsia="微软雅黑" w:cs="微软雅黑"/>
          <w:i w:val="0"/>
          <w:caps w:val="0"/>
          <w:color w:val="4F4F4F"/>
          <w:spacing w:val="0"/>
          <w:sz w:val="16"/>
          <w:szCs w:val="16"/>
          <w:shd w:val="clear" w:fill="EAEBFF"/>
          <w:lang w:val="en-US"/>
        </w:rPr>
        <w:t>, </w:t>
      </w:r>
      <w:r>
        <w:rPr>
          <w:rStyle w:val="10"/>
          <w:rFonts w:hint="eastAsia" w:ascii="微软雅黑" w:hAnsi="微软雅黑" w:eastAsia="微软雅黑" w:cs="微软雅黑"/>
          <w:i/>
          <w:caps w:val="0"/>
          <w:color w:val="4F4F4F"/>
          <w:spacing w:val="0"/>
          <w:sz w:val="16"/>
          <w:szCs w:val="16"/>
          <w:shd w:val="clear" w:fill="EAEBFF"/>
          <w:lang w:val="en-US"/>
        </w:rPr>
        <w:t>A</w:t>
      </w:r>
      <w:r>
        <w:rPr>
          <w:rStyle w:val="10"/>
          <w:rFonts w:hint="eastAsia" w:ascii="微软雅黑" w:hAnsi="微软雅黑" w:eastAsia="微软雅黑" w:cs="微软雅黑"/>
          <w:i/>
          <w:caps w:val="0"/>
          <w:color w:val="4F4F4F"/>
          <w:spacing w:val="0"/>
          <w:sz w:val="16"/>
          <w:szCs w:val="16"/>
          <w:shd w:val="clear" w:fill="EAEBFF"/>
          <w:vertAlign w:val="subscript"/>
          <w:lang w:val="en-US"/>
        </w:rPr>
        <w:t>a</w:t>
      </w:r>
      <w:r>
        <w:rPr>
          <w:rFonts w:hint="eastAsia" w:ascii="微软雅黑" w:hAnsi="微软雅黑" w:eastAsia="微软雅黑" w:cs="微软雅黑"/>
          <w:i w:val="0"/>
          <w:caps w:val="0"/>
          <w:color w:val="4F4F4F"/>
          <w:spacing w:val="0"/>
          <w:sz w:val="16"/>
          <w:szCs w:val="16"/>
          <w:shd w:val="clear" w:fill="EAEBFF"/>
          <w:vertAlign w:val="subscript"/>
          <w:lang w:val="en-US"/>
        </w:rPr>
        <w:t>+1</w:t>
      </w:r>
      <w:r>
        <w:rPr>
          <w:rFonts w:hint="eastAsia" w:ascii="微软雅黑" w:hAnsi="微软雅黑" w:eastAsia="微软雅黑" w:cs="微软雅黑"/>
          <w:i w:val="0"/>
          <w:caps w:val="0"/>
          <w:color w:val="4F4F4F"/>
          <w:spacing w:val="0"/>
          <w:sz w:val="16"/>
          <w:szCs w:val="16"/>
          <w:shd w:val="clear" w:fill="EAEBFF"/>
          <w:lang w:val="en-US"/>
        </w:rPr>
        <w:t>, ... , </w:t>
      </w:r>
      <w:r>
        <w:rPr>
          <w:rStyle w:val="10"/>
          <w:rFonts w:hint="eastAsia" w:ascii="微软雅黑" w:hAnsi="微软雅黑" w:eastAsia="微软雅黑" w:cs="微软雅黑"/>
          <w:i/>
          <w:caps w:val="0"/>
          <w:color w:val="4F4F4F"/>
          <w:spacing w:val="0"/>
          <w:sz w:val="16"/>
          <w:szCs w:val="16"/>
          <w:shd w:val="clear" w:fill="EAEBFF"/>
          <w:lang w:val="en-US"/>
        </w:rPr>
        <w:t>A</w:t>
      </w:r>
      <w:r>
        <w:rPr>
          <w:rStyle w:val="10"/>
          <w:rFonts w:hint="eastAsia" w:ascii="微软雅黑" w:hAnsi="微软雅黑" w:eastAsia="微软雅黑" w:cs="微软雅黑"/>
          <w:i/>
          <w:caps w:val="0"/>
          <w:color w:val="4F4F4F"/>
          <w:spacing w:val="0"/>
          <w:sz w:val="16"/>
          <w:szCs w:val="16"/>
          <w:shd w:val="clear" w:fill="EAEBFF"/>
          <w:vertAlign w:val="subscript"/>
          <w:lang w:val="en-US"/>
        </w:rPr>
        <w:t>b</w:t>
      </w:r>
      <w:r>
        <w:rPr>
          <w:rFonts w:hint="eastAsia" w:ascii="微软雅黑" w:hAnsi="微软雅黑" w:eastAsia="微软雅黑" w:cs="微软雅黑"/>
          <w:i w:val="0"/>
          <w:caps w:val="0"/>
          <w:color w:val="4F4F4F"/>
          <w:spacing w:val="0"/>
          <w:sz w:val="16"/>
          <w:szCs w:val="16"/>
          <w:shd w:val="clear" w:fill="EAEB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b/>
          <w:color w:val="0000FF"/>
          <w:sz w:val="16"/>
          <w:szCs w:val="16"/>
        </w:rPr>
      </w:pPr>
      <w:r>
        <w:rPr>
          <w:rFonts w:hint="eastAsia" w:ascii="微软雅黑" w:hAnsi="微软雅黑" w:eastAsia="微软雅黑" w:cs="微软雅黑"/>
          <w:b/>
          <w:i w:val="0"/>
          <w:caps w:val="0"/>
          <w:color w:val="0000FF"/>
          <w:spacing w:val="0"/>
          <w:sz w:val="16"/>
          <w:szCs w:val="16"/>
          <w:shd w:val="clear" w:fill="FFFFFF"/>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i w:val="0"/>
          <w:caps w:val="0"/>
          <w:color w:val="4F4F4F"/>
          <w:spacing w:val="0"/>
          <w:sz w:val="16"/>
          <w:szCs w:val="16"/>
          <w:shd w:val="clear" w:fill="EAEBFF"/>
          <w:lang w:val="en-US"/>
        </w:rPr>
        <w:t>You need to answer all </w:t>
      </w:r>
      <w:r>
        <w:rPr>
          <w:rStyle w:val="10"/>
          <w:rFonts w:hint="eastAsia" w:ascii="微软雅黑" w:hAnsi="微软雅黑" w:eastAsia="微软雅黑" w:cs="微软雅黑"/>
          <w:i/>
          <w:caps w:val="0"/>
          <w:color w:val="4F4F4F"/>
          <w:spacing w:val="0"/>
          <w:sz w:val="16"/>
          <w:szCs w:val="16"/>
          <w:shd w:val="clear" w:fill="EAEBFF"/>
          <w:lang w:val="en-US"/>
        </w:rPr>
        <w:t>Q</w:t>
      </w:r>
      <w:r>
        <w:rPr>
          <w:rFonts w:hint="eastAsia" w:ascii="微软雅黑" w:hAnsi="微软雅黑" w:eastAsia="微软雅黑" w:cs="微软雅黑"/>
          <w:i w:val="0"/>
          <w:caps w:val="0"/>
          <w:color w:val="4F4F4F"/>
          <w:spacing w:val="0"/>
          <w:sz w:val="16"/>
          <w:szCs w:val="16"/>
          <w:shd w:val="clear" w:fill="EAEBFF"/>
          <w:lang w:val="en-US"/>
        </w:rPr>
        <w:t> commands in order. One answer in a 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b/>
          <w:color w:val="0000FF"/>
          <w:sz w:val="16"/>
          <w:szCs w:val="16"/>
        </w:rPr>
      </w:pPr>
      <w:r>
        <w:rPr>
          <w:rFonts w:hint="eastAsia" w:ascii="微软雅黑" w:hAnsi="微软雅黑" w:eastAsia="微软雅黑" w:cs="微软雅黑"/>
          <w:b/>
          <w:i w:val="0"/>
          <w:caps w:val="0"/>
          <w:color w:val="0000FF"/>
          <w:spacing w:val="0"/>
          <w:sz w:val="16"/>
          <w:szCs w:val="16"/>
          <w:shd w:val="clear" w:fill="FFFFFF"/>
        </w:rPr>
        <w:t>Sample 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eastAsia" w:ascii="微软雅黑" w:hAnsi="微软雅黑" w:eastAsia="微软雅黑" w:cs="微软雅黑"/>
          <w:i w:val="0"/>
          <w:caps w:val="0"/>
          <w:color w:val="000000"/>
          <w:spacing w:val="0"/>
          <w:sz w:val="16"/>
          <w:szCs w:val="16"/>
          <w:shd w:val="clear" w:fill="EAEBFF"/>
        </w:rPr>
      </w:pPr>
      <w:r>
        <w:rPr>
          <w:rFonts w:hint="eastAsia" w:ascii="微软雅黑" w:hAnsi="微软雅黑" w:eastAsia="微软雅黑" w:cs="微软雅黑"/>
          <w:i w:val="0"/>
          <w:caps w:val="0"/>
          <w:color w:val="000000"/>
          <w:spacing w:val="0"/>
          <w:sz w:val="16"/>
          <w:szCs w:val="16"/>
          <w:shd w:val="clear" w:fill="EAEBFF"/>
        </w:rPr>
        <w:t>10 5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eastAsia" w:ascii="微软雅黑" w:hAnsi="微软雅黑" w:eastAsia="微软雅黑" w:cs="微软雅黑"/>
          <w:i w:val="0"/>
          <w:caps w:val="0"/>
          <w:color w:val="000000"/>
          <w:spacing w:val="0"/>
          <w:sz w:val="16"/>
          <w:szCs w:val="16"/>
          <w:shd w:val="clear" w:fill="EAEBFF"/>
        </w:rPr>
      </w:pPr>
      <w:r>
        <w:rPr>
          <w:rFonts w:hint="eastAsia" w:ascii="微软雅黑" w:hAnsi="微软雅黑" w:eastAsia="微软雅黑" w:cs="微软雅黑"/>
          <w:i w:val="0"/>
          <w:caps w:val="0"/>
          <w:color w:val="000000"/>
          <w:spacing w:val="0"/>
          <w:sz w:val="16"/>
          <w:szCs w:val="16"/>
          <w:shd w:val="clear" w:fill="EAEBFF"/>
        </w:rPr>
        <w:t>1 2 3 4 5 6 7 8 9 10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eastAsia" w:ascii="微软雅黑" w:hAnsi="微软雅黑" w:eastAsia="微软雅黑" w:cs="微软雅黑"/>
          <w:i w:val="0"/>
          <w:caps w:val="0"/>
          <w:color w:val="000000"/>
          <w:spacing w:val="0"/>
          <w:sz w:val="16"/>
          <w:szCs w:val="16"/>
          <w:shd w:val="clear" w:fill="EAEBFF"/>
        </w:rPr>
      </w:pPr>
      <w:r>
        <w:rPr>
          <w:rFonts w:hint="eastAsia" w:ascii="微软雅黑" w:hAnsi="微软雅黑" w:eastAsia="微软雅黑" w:cs="微软雅黑"/>
          <w:i w:val="0"/>
          <w:caps w:val="0"/>
          <w:color w:val="000000"/>
          <w:spacing w:val="0"/>
          <w:sz w:val="16"/>
          <w:szCs w:val="16"/>
          <w:shd w:val="clear" w:fill="EAEBFF"/>
        </w:rPr>
        <w:t>Q 4 4</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eastAsia" w:ascii="微软雅黑" w:hAnsi="微软雅黑" w:eastAsia="微软雅黑" w:cs="微软雅黑"/>
          <w:i w:val="0"/>
          <w:caps w:val="0"/>
          <w:color w:val="000000"/>
          <w:spacing w:val="0"/>
          <w:sz w:val="16"/>
          <w:szCs w:val="16"/>
          <w:shd w:val="clear" w:fill="EAEBFF"/>
        </w:rPr>
      </w:pPr>
      <w:r>
        <w:rPr>
          <w:rFonts w:hint="eastAsia" w:ascii="微软雅黑" w:hAnsi="微软雅黑" w:eastAsia="微软雅黑" w:cs="微软雅黑"/>
          <w:i w:val="0"/>
          <w:caps w:val="0"/>
          <w:color w:val="000000"/>
          <w:spacing w:val="0"/>
          <w:sz w:val="16"/>
          <w:szCs w:val="16"/>
          <w:shd w:val="clear" w:fill="EAEBFF"/>
        </w:rPr>
        <w:t>Q 1 10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eastAsia" w:ascii="微软雅黑" w:hAnsi="微软雅黑" w:eastAsia="微软雅黑" w:cs="微软雅黑"/>
          <w:i w:val="0"/>
          <w:caps w:val="0"/>
          <w:color w:val="000000"/>
          <w:spacing w:val="0"/>
          <w:sz w:val="16"/>
          <w:szCs w:val="16"/>
          <w:shd w:val="clear" w:fill="EAEBFF"/>
        </w:rPr>
      </w:pPr>
      <w:r>
        <w:rPr>
          <w:rFonts w:hint="eastAsia" w:ascii="微软雅黑" w:hAnsi="微软雅黑" w:eastAsia="微软雅黑" w:cs="微软雅黑"/>
          <w:i w:val="0"/>
          <w:caps w:val="0"/>
          <w:color w:val="000000"/>
          <w:spacing w:val="0"/>
          <w:sz w:val="16"/>
          <w:szCs w:val="16"/>
          <w:shd w:val="clear" w:fill="EAEBFF"/>
        </w:rPr>
        <w:t>Q 2 4</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eastAsia" w:ascii="微软雅黑" w:hAnsi="微软雅黑" w:eastAsia="微软雅黑" w:cs="微软雅黑"/>
          <w:i w:val="0"/>
          <w:caps w:val="0"/>
          <w:color w:val="000000"/>
          <w:spacing w:val="0"/>
          <w:sz w:val="16"/>
          <w:szCs w:val="16"/>
          <w:shd w:val="clear" w:fill="EAEBFF"/>
        </w:rPr>
      </w:pPr>
      <w:r>
        <w:rPr>
          <w:rFonts w:hint="eastAsia" w:ascii="微软雅黑" w:hAnsi="微软雅黑" w:eastAsia="微软雅黑" w:cs="微软雅黑"/>
          <w:i w:val="0"/>
          <w:caps w:val="0"/>
          <w:color w:val="000000"/>
          <w:spacing w:val="0"/>
          <w:sz w:val="16"/>
          <w:szCs w:val="16"/>
          <w:shd w:val="clear" w:fill="EAEBFF"/>
        </w:rPr>
        <w:t>C 3 6 3</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eastAsia" w:ascii="微软雅黑" w:hAnsi="微软雅黑" w:eastAsia="微软雅黑" w:cs="微软雅黑"/>
          <w:color w:val="000000"/>
          <w:sz w:val="16"/>
          <w:szCs w:val="16"/>
        </w:rPr>
      </w:pPr>
      <w:r>
        <w:rPr>
          <w:rFonts w:hint="eastAsia" w:ascii="微软雅黑" w:hAnsi="微软雅黑" w:eastAsia="微软雅黑" w:cs="微软雅黑"/>
          <w:i w:val="0"/>
          <w:caps w:val="0"/>
          <w:color w:val="000000"/>
          <w:spacing w:val="0"/>
          <w:sz w:val="16"/>
          <w:szCs w:val="16"/>
          <w:shd w:val="clear" w:fill="EAEBFF"/>
        </w:rPr>
        <w:t>Q 2 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b/>
          <w:color w:val="0000FF"/>
          <w:sz w:val="16"/>
          <w:szCs w:val="16"/>
        </w:rPr>
      </w:pPr>
      <w:r>
        <w:rPr>
          <w:rFonts w:hint="eastAsia" w:ascii="微软雅黑" w:hAnsi="微软雅黑" w:eastAsia="微软雅黑" w:cs="微软雅黑"/>
          <w:b/>
          <w:i w:val="0"/>
          <w:caps w:val="0"/>
          <w:color w:val="0000FF"/>
          <w:spacing w:val="0"/>
          <w:sz w:val="16"/>
          <w:szCs w:val="16"/>
          <w:shd w:val="clear" w:fill="FFFFFF"/>
        </w:rPr>
        <w:t>Sample 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eastAsia" w:ascii="微软雅黑" w:hAnsi="微软雅黑" w:eastAsia="微软雅黑" w:cs="微软雅黑"/>
          <w:i w:val="0"/>
          <w:caps w:val="0"/>
          <w:color w:val="000000"/>
          <w:spacing w:val="0"/>
          <w:sz w:val="16"/>
          <w:szCs w:val="16"/>
          <w:shd w:val="clear" w:fill="EAEBFF"/>
        </w:rPr>
      </w:pPr>
      <w:r>
        <w:rPr>
          <w:rFonts w:hint="eastAsia" w:ascii="微软雅黑" w:hAnsi="微软雅黑" w:eastAsia="微软雅黑" w:cs="微软雅黑"/>
          <w:i w:val="0"/>
          <w:caps w:val="0"/>
          <w:color w:val="000000"/>
          <w:spacing w:val="0"/>
          <w:sz w:val="16"/>
          <w:szCs w:val="16"/>
          <w:shd w:val="clear" w:fill="EAEBFF"/>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eastAsia" w:ascii="微软雅黑" w:hAnsi="微软雅黑" w:eastAsia="微软雅黑" w:cs="微软雅黑"/>
          <w:i w:val="0"/>
          <w:caps w:val="0"/>
          <w:color w:val="000000"/>
          <w:spacing w:val="0"/>
          <w:sz w:val="16"/>
          <w:szCs w:val="16"/>
          <w:shd w:val="clear" w:fill="EAEBFF"/>
        </w:rPr>
      </w:pPr>
      <w:r>
        <w:rPr>
          <w:rFonts w:hint="eastAsia" w:ascii="微软雅黑" w:hAnsi="微软雅黑" w:eastAsia="微软雅黑" w:cs="微软雅黑"/>
          <w:i w:val="0"/>
          <w:caps w:val="0"/>
          <w:color w:val="000000"/>
          <w:spacing w:val="0"/>
          <w:sz w:val="16"/>
          <w:szCs w:val="16"/>
          <w:shd w:val="clear" w:fill="EAEBFF"/>
        </w:rPr>
        <w:t>55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eastAsia" w:ascii="微软雅黑" w:hAnsi="微软雅黑" w:eastAsia="微软雅黑" w:cs="微软雅黑"/>
          <w:i w:val="0"/>
          <w:caps w:val="0"/>
          <w:color w:val="000000"/>
          <w:spacing w:val="0"/>
          <w:sz w:val="16"/>
          <w:szCs w:val="16"/>
          <w:shd w:val="clear" w:fill="EAEBFF"/>
        </w:rPr>
      </w:pPr>
      <w:r>
        <w:rPr>
          <w:rFonts w:hint="eastAsia" w:ascii="微软雅黑" w:hAnsi="微软雅黑" w:eastAsia="微软雅黑" w:cs="微软雅黑"/>
          <w:i w:val="0"/>
          <w:caps w:val="0"/>
          <w:color w:val="000000"/>
          <w:spacing w:val="0"/>
          <w:sz w:val="16"/>
          <w:szCs w:val="16"/>
          <w:shd w:val="clear" w:fill="EAEBFF"/>
        </w:rPr>
        <w:t>9</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eastAsia" w:ascii="微软雅黑" w:hAnsi="微软雅黑" w:eastAsia="微软雅黑" w:cs="微软雅黑"/>
          <w:color w:val="000000"/>
          <w:sz w:val="16"/>
          <w:szCs w:val="16"/>
        </w:rPr>
      </w:pPr>
      <w:r>
        <w:rPr>
          <w:rFonts w:hint="eastAsia" w:ascii="微软雅黑" w:hAnsi="微软雅黑" w:eastAsia="微软雅黑" w:cs="微软雅黑"/>
          <w:i w:val="0"/>
          <w:caps w:val="0"/>
          <w:color w:val="000000"/>
          <w:spacing w:val="0"/>
          <w:sz w:val="16"/>
          <w:szCs w:val="16"/>
          <w:shd w:val="clear" w:fill="EAEBFF"/>
        </w:rPr>
        <w:t>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lang w:eastAsia="zh-CN"/>
        </w:rPr>
      </w:pPr>
      <w:r>
        <w:rPr>
          <w:rFonts w:hint="eastAsia" w:ascii="微软雅黑" w:hAnsi="微软雅黑" w:eastAsia="微软雅黑" w:cs="微软雅黑"/>
          <w:b w:val="0"/>
          <w:i w:val="0"/>
          <w:caps w:val="0"/>
          <w:color w:val="000066"/>
          <w:spacing w:val="0"/>
          <w:sz w:val="16"/>
          <w:szCs w:val="16"/>
          <w:shd w:val="clear" w:fill="FFFFFF"/>
          <w:lang w:eastAsia="zh-CN"/>
        </w:rPr>
        <w:t>区间更新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#include&lt;iostream&gt;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#include&lt;cstdio&gt;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#include&lt;cstring&gt;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#include&lt;algorithm&gt;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#include&lt;vector&gt;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typedef long long 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#define REPF( i , a , b ) for ( int i = a ; i &lt;= b ; ++ i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#define REP( i , n ) for ( int i = 0 ; i &lt; n ; ++ i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#define CLEAR( a , x ) memset ( a , x , sizeof 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const int maxn=100000;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int num[maxn];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LL sum[maxn&lt;&lt;2],add[maxn&lt;&lt;2];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int N,Q;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void pushup(int 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sum[rs]=sum[rs&lt;&lt;1]+sum[rs&lt;&lt;1|1];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void pushdown(int rs,int 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if(add[rs])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add[rs&lt;&lt;1]+=add[rs];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add[rs&lt;&lt;1|1]+=add[rs];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sum[rs&lt;&lt;1]+=add[rs]*(l-(l&gt;&gt;1));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sum[rs&lt;&lt;1|1]+=add[rs]*(l&gt;&gt;1);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add[rs]=0;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void build(int rs,int l,int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if(l==r)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scanf("%I64d",&amp;sum[rs]);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return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int mid=(l+r)&gt;&gt;1;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build(rs&lt;&lt;1,l,mid);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build(rs&lt;&lt;1|1,mid+1,r);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pushup(rs);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void update(int c,int x,int y,int l,int r,int 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if(l&gt;=x&amp;&amp;r&lt;=y)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add[rs]+=c;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sum[rs]+=(LL)c*(r-l+1);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return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pushdown(rs,r-l+1);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int mid=(l+r)&gt;&gt;1;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if(x&lt;=mid)   update(c,x,y,l,mid,rs&lt;&lt;1);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if(y&gt;mid)    update(c,x,y,mid+1,r,rs&lt;&lt;1|1);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pushup(rs);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LL query(int x,int y,int l,int r,int 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if(l&gt;=x&amp;&amp;r&lt;=y)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return  sum[rs];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pushdown(rs,r-l+1);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int mid=(l+r)&gt;&gt;1;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LL ans=0;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if(x&lt;=mid)   ans+=query(x,y,l,mid,rs&lt;&lt;1);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if(y&gt;mid)    ans+=query(x,y,mid+1,r,rs&lt;&lt;1|1);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return 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int x,y,z;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std::ios::sync_with_stdio(false);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while(~scanf("%d%d",&amp;N,&amp;Q))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CLEAR(sum,0);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CLEAR(add,0);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build(1,1,N);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char str[2];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while(Q--)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scanf("%s",str);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if(str[0]=='C')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scanf("%d%d%d",&amp;x,&amp;y,&amp;z);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update(z,x,y,1,N,1);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scanf("%d%d",&amp;x,&amp;y);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printf("%I64d\n",query(x,y,1,N,1));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000066"/>
          <w:spacing w:val="0"/>
          <w:sz w:val="16"/>
          <w:szCs w:val="16"/>
          <w:shd w:val="clear" w:fill="FFFFFF"/>
        </w:rPr>
      </w:pPr>
      <w:r>
        <w:rPr>
          <w:rFonts w:hint="eastAsia" w:ascii="微软雅黑" w:hAnsi="微软雅黑" w:eastAsia="微软雅黑" w:cs="微软雅黑"/>
          <w:b w:val="0"/>
          <w:i w:val="0"/>
          <w:caps w:val="0"/>
          <w:color w:val="000066"/>
          <w:spacing w:val="0"/>
          <w:sz w:val="16"/>
          <w:szCs w:val="16"/>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23" w:lineRule="atLeast"/>
        <w:ind w:left="0" w:right="0" w:firstLine="0"/>
        <w:jc w:val="left"/>
        <w:rPr>
          <w:rFonts w:hint="eastAsia" w:ascii="微软雅黑" w:hAnsi="微软雅黑" w:eastAsia="微软雅黑" w:cs="微软雅黑"/>
          <w:b/>
          <w:i w:val="0"/>
          <w:caps w:val="0"/>
          <w:color w:val="393939"/>
          <w:spacing w:val="0"/>
          <w:sz w:val="16"/>
          <w:szCs w:val="16"/>
        </w:rPr>
      </w:pPr>
      <w:r>
        <w:rPr>
          <w:rFonts w:hint="eastAsia" w:ascii="微软雅黑" w:hAnsi="微软雅黑" w:eastAsia="微软雅黑" w:cs="微软雅黑"/>
          <w:b/>
          <w:i w:val="0"/>
          <w:caps w:val="0"/>
          <w:color w:val="393939"/>
          <w:spacing w:val="0"/>
          <w:sz w:val="16"/>
          <w:szCs w:val="16"/>
          <w:shd w:val="clear" w:fill="FAF7EF"/>
        </w:rPr>
        <w:t>最大子矩阵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210" w:afterAutospacing="0"/>
        <w:ind w:left="0" w:right="0" w:firstLine="0"/>
        <w:jc w:val="left"/>
        <w:rPr>
          <w:rFonts w:hint="eastAsia" w:ascii="微软雅黑" w:hAnsi="微软雅黑" w:eastAsia="微软雅黑" w:cs="微软雅黑"/>
          <w:i w:val="0"/>
          <w:caps w:val="0"/>
          <w:color w:val="393939"/>
          <w:spacing w:val="0"/>
          <w:sz w:val="16"/>
          <w:szCs w:val="16"/>
        </w:rPr>
      </w:pPr>
      <w:r>
        <w:rPr>
          <w:rStyle w:val="9"/>
          <w:rFonts w:hint="eastAsia" w:ascii="微软雅黑" w:hAnsi="微软雅黑" w:eastAsia="微软雅黑" w:cs="微软雅黑"/>
          <w:i w:val="0"/>
          <w:caps w:val="0"/>
          <w:color w:val="393939"/>
          <w:spacing w:val="0"/>
          <w:sz w:val="16"/>
          <w:szCs w:val="16"/>
          <w:shd w:val="clear" w:fill="FAF7EF"/>
        </w:rPr>
        <w:t>Time Limit: 30000/10000 MS (Java/Others)    Memory Limit: 32768/32768 K (Java/Others)</w:t>
      </w:r>
      <w:r>
        <w:rPr>
          <w:rStyle w:val="9"/>
          <w:rFonts w:hint="eastAsia" w:ascii="微软雅黑" w:hAnsi="微软雅黑" w:eastAsia="微软雅黑" w:cs="微软雅黑"/>
          <w:i w:val="0"/>
          <w:caps w:val="0"/>
          <w:color w:val="393939"/>
          <w:spacing w:val="0"/>
          <w:sz w:val="16"/>
          <w:szCs w:val="16"/>
          <w:shd w:val="clear" w:fill="FAF7EF"/>
        </w:rPr>
        <w:br w:type="textWrapping"/>
      </w:r>
      <w:r>
        <w:rPr>
          <w:rStyle w:val="9"/>
          <w:rFonts w:hint="eastAsia" w:ascii="微软雅黑" w:hAnsi="微软雅黑" w:eastAsia="微软雅黑" w:cs="微软雅黑"/>
          <w:i w:val="0"/>
          <w:caps w:val="0"/>
          <w:color w:val="393939"/>
          <w:spacing w:val="0"/>
          <w:sz w:val="16"/>
          <w:szCs w:val="16"/>
          <w:shd w:val="clear" w:fill="FAF7EF"/>
        </w:rPr>
        <w:t>Total Submission(s): 2901    Accepted Submission(s): 1454</w:t>
      </w:r>
      <w:r>
        <w:rPr>
          <w:rStyle w:val="9"/>
          <w:rFonts w:hint="eastAsia" w:ascii="微软雅黑" w:hAnsi="微软雅黑" w:eastAsia="微软雅黑" w:cs="微软雅黑"/>
          <w:i w:val="0"/>
          <w:caps w:val="0"/>
          <w:color w:val="393939"/>
          <w:spacing w:val="0"/>
          <w:sz w:val="16"/>
          <w:szCs w:val="16"/>
          <w:shd w:val="clear" w:fill="FAF7EF"/>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给你一个m×n的整数矩阵，在上面找一个x×y的子矩阵，使子矩阵中所有元素的和最大。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sz w:val="16"/>
          <w:szCs w:val="16"/>
          <w:shd w:val="clear" w:fill="FAF7E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输入数据的第一行为一个正整数T，表示有T组测试数据。每一组测试数据的第一行为四个正整数m,n,x,y（0&lt;m,n&lt;1000 AND 0&lt;x&lt;=m AND 0&lt;y&lt;=n），表示给定的矩形有m行n列。接下来这个矩阵，有m行，每行有n个不大于1000的正整数。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sz w:val="16"/>
          <w:szCs w:val="16"/>
          <w:shd w:val="clear" w:fill="FAF7E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对于每组数据，输出一个整数，表示子矩阵的最大和。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sz w:val="16"/>
          <w:szCs w:val="16"/>
          <w:shd w:val="clear" w:fill="FAF7E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Sample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4 5 2 2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3 361 649 676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588 992 762 156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993 169 662 34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638 89 543 525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165 254 809 280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sz w:val="16"/>
          <w:szCs w:val="16"/>
          <w:shd w:val="clear" w:fill="FAF7E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Sample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2474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kern w:val="0"/>
          <w:sz w:val="16"/>
          <w:szCs w:val="16"/>
          <w:shd w:val="clear" w:fill="FAF7EF"/>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caps w:val="0"/>
          <w:color w:val="393939"/>
          <w:spacing w:val="0"/>
          <w:sz w:val="16"/>
          <w:szCs w:val="16"/>
        </w:rPr>
      </w:pPr>
      <w:r>
        <w:rPr>
          <w:rFonts w:hint="eastAsia" w:ascii="微软雅黑" w:hAnsi="微软雅黑" w:eastAsia="微软雅黑" w:cs="微软雅黑"/>
          <w:i w:val="0"/>
          <w:caps w:val="0"/>
          <w:color w:val="393939"/>
          <w:spacing w:val="0"/>
          <w:sz w:val="16"/>
          <w:szCs w:val="16"/>
          <w:shd w:val="clear" w:fill="FAF7EF"/>
        </w:rPr>
        <w: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1 /*二维树状数组：同样不要忘记c的初始化，</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2 modify 的功能是改变元素(x,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3 sum的功能则是求从元素(1, 1)开始到(x, y)的总和，</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4 同样，可以求出任意一个子矩阵内的所有元素之和，</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5 即sum(x2, y2) - sum(x1-1, y2) - sum(x2, y1-1) + sum(x1-1, y1-1)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6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7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8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9 #include&lt;iostream&gt;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10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11 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12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13 int N,M;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14 int c[1005][1005];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15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16 int lowbit( int x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17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18     return x &amp; (-x);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19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20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21 void modify( int x, int y, int delta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22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23     int i, 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24     for(i=x; i&lt;=N; i+=lowbit(i))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25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26         for(j=y; j&lt;=M; j+=lowbit(j))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27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28             c[i][j] += delta;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29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30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31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32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33 int sum( int x, int y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34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35     int res = 0, i, 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36     for(i=x; i&gt;0; i-=lowbit(i))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37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38         for(j=y; j&gt;0; j-=lowbit(j))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39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40             res += c[i][j];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41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42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43 return res;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44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45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46 void init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47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48     int i,j;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49     for(i=0;i&lt;=N;i++)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50         for(j=0;j&lt;=M;j++)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51             c[i][j]=0;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52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53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54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55 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56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57     int 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58     scanf("%d",&amp;t);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59     while(t--)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60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61         int x,y,i,j,k,temp;</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62         int max = 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63     //    memset(c,0,sizeof(c));</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64     //    c[1005][1005]=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65         scanf("%d%d%d%d",&amp;N,&amp;M,&amp;x,&amp;y);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66         init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67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68         for(i=1;i&lt;=N;i++)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69             for(j=1;j&lt;=M;j++)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70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71                 scanf("%d",&amp;k);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72                 modify(i,j,k);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73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74         for(i=1;i+x-1&lt;=N;i++)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75             for(j=1;j+y-1&lt;=M;j++)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76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77                 temp=sum(i+x-1,j+y-1)-sum(i-1,j+y-1)-sum(i+x-1,j-1)+sum(i-1,j-1);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78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79                 if(temp&gt;max)max= temp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80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81         printf("%d\n",max);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82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83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84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85     return 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86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87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eastAsia" w:ascii="微软雅黑" w:hAnsi="微软雅黑" w:eastAsia="微软雅黑" w:cs="微软雅黑"/>
          <w:b/>
          <w:i w:val="0"/>
          <w:caps w:val="0"/>
          <w:color w:val="0000FF"/>
          <w:spacing w:val="0"/>
          <w:sz w:val="16"/>
          <w:szCs w:val="16"/>
          <w:lang w:val="en-US"/>
        </w:rPr>
      </w:pPr>
      <w:r>
        <w:rPr>
          <w:rFonts w:hint="eastAsia" w:ascii="微软雅黑" w:hAnsi="微软雅黑" w:eastAsia="微软雅黑" w:cs="微软雅黑"/>
          <w:b/>
          <w:i w:val="0"/>
          <w:caps w:val="0"/>
          <w:color w:val="0000FF"/>
          <w:spacing w:val="0"/>
          <w:kern w:val="0"/>
          <w:sz w:val="16"/>
          <w:szCs w:val="16"/>
          <w:shd w:val="clear" w:fill="FFFFFF"/>
          <w:lang w:val="en-US" w:eastAsia="zh-CN" w:bidi="ar"/>
        </w:rPr>
        <w:t>Count Color</w:t>
      </w:r>
    </w:p>
    <w:tbl>
      <w:tblPr>
        <w:tblStyle w:val="13"/>
        <w:tblW w:w="12779" w:type="dxa"/>
        <w:jc w:val="center"/>
        <w:tblInd w:w="-2116"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359"/>
        <w:gridCol w:w="997"/>
        <w:gridCol w:w="542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35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jc w:val="left"/>
              <w:rPr>
                <w:rFonts w:hint="eastAsia" w:ascii="微软雅黑" w:hAnsi="微软雅黑" w:eastAsia="微软雅黑" w:cs="微软雅黑"/>
                <w:b w:val="0"/>
                <w:color w:val="4F4F4F"/>
                <w:sz w:val="16"/>
                <w:szCs w:val="16"/>
              </w:rPr>
            </w:pPr>
            <w:r>
              <w:rPr>
                <w:rStyle w:val="9"/>
                <w:rFonts w:hint="eastAsia" w:ascii="微软雅黑" w:hAnsi="微软雅黑" w:eastAsia="微软雅黑" w:cs="微软雅黑"/>
                <w:b/>
                <w:color w:val="4F4F4F"/>
                <w:kern w:val="0"/>
                <w:sz w:val="16"/>
                <w:szCs w:val="16"/>
                <w:lang w:val="en-US" w:eastAsia="zh-CN" w:bidi="ar"/>
              </w:rPr>
              <w:t>Time Limit:</w:t>
            </w:r>
            <w:r>
              <w:rPr>
                <w:rFonts w:hint="eastAsia" w:ascii="微软雅黑" w:hAnsi="微软雅黑" w:eastAsia="微软雅黑" w:cs="微软雅黑"/>
                <w:b w:val="0"/>
                <w:color w:val="4F4F4F"/>
                <w:kern w:val="0"/>
                <w:sz w:val="16"/>
                <w:szCs w:val="16"/>
                <w:lang w:val="en-US" w:eastAsia="zh-CN" w:bidi="ar"/>
              </w:rPr>
              <w:t> 1000MS</w:t>
            </w:r>
          </w:p>
        </w:tc>
        <w:tc>
          <w:tcPr>
            <w:tcW w:w="99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jc w:val="left"/>
              <w:rPr>
                <w:rFonts w:hint="eastAsia" w:ascii="微软雅黑" w:hAnsi="微软雅黑" w:eastAsia="微软雅黑" w:cs="微软雅黑"/>
                <w:b w:val="0"/>
                <w:color w:val="4F4F4F"/>
                <w:sz w:val="16"/>
                <w:szCs w:val="16"/>
              </w:rPr>
            </w:pPr>
            <w:r>
              <w:rPr>
                <w:rFonts w:hint="eastAsia" w:ascii="微软雅黑" w:hAnsi="微软雅黑" w:eastAsia="微软雅黑" w:cs="微软雅黑"/>
                <w:b w:val="0"/>
                <w:color w:val="4F4F4F"/>
                <w:kern w:val="0"/>
                <w:sz w:val="16"/>
                <w:szCs w:val="16"/>
                <w:lang w:val="en-US" w:eastAsia="zh-CN" w:bidi="ar"/>
              </w:rPr>
              <w:t> </w:t>
            </w:r>
          </w:p>
        </w:tc>
        <w:tc>
          <w:tcPr>
            <w:tcW w:w="54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jc w:val="left"/>
              <w:rPr>
                <w:rFonts w:hint="eastAsia" w:ascii="微软雅黑" w:hAnsi="微软雅黑" w:eastAsia="微软雅黑" w:cs="微软雅黑"/>
                <w:b w:val="0"/>
                <w:color w:val="4F4F4F"/>
                <w:sz w:val="16"/>
                <w:szCs w:val="16"/>
              </w:rPr>
            </w:pPr>
            <w:r>
              <w:rPr>
                <w:rStyle w:val="9"/>
                <w:rFonts w:hint="eastAsia" w:ascii="微软雅黑" w:hAnsi="微软雅黑" w:eastAsia="微软雅黑" w:cs="微软雅黑"/>
                <w:b/>
                <w:color w:val="4F4F4F"/>
                <w:kern w:val="0"/>
                <w:sz w:val="16"/>
                <w:szCs w:val="16"/>
                <w:lang w:val="en-US" w:eastAsia="zh-CN" w:bidi="ar"/>
              </w:rPr>
              <w:t>Memory Limit:</w:t>
            </w:r>
            <w:r>
              <w:rPr>
                <w:rFonts w:hint="eastAsia" w:ascii="微软雅黑" w:hAnsi="微软雅黑" w:eastAsia="微软雅黑" w:cs="微软雅黑"/>
                <w:b w:val="0"/>
                <w:color w:val="4F4F4F"/>
                <w:kern w:val="0"/>
                <w:sz w:val="16"/>
                <w:szCs w:val="16"/>
                <w:lang w:val="en-US" w:eastAsia="zh-CN" w:bidi="ar"/>
              </w:rPr>
              <w:t> 65536K</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jc w:val="center"/>
        </w:trPr>
        <w:tc>
          <w:tcPr>
            <w:tcW w:w="635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jc w:val="left"/>
              <w:rPr>
                <w:rFonts w:hint="eastAsia" w:ascii="微软雅黑" w:hAnsi="微软雅黑" w:eastAsia="微软雅黑" w:cs="微软雅黑"/>
                <w:b w:val="0"/>
                <w:color w:val="4F4F4F"/>
                <w:sz w:val="16"/>
                <w:szCs w:val="16"/>
              </w:rPr>
            </w:pPr>
            <w:r>
              <w:rPr>
                <w:rStyle w:val="9"/>
                <w:rFonts w:hint="eastAsia" w:ascii="微软雅黑" w:hAnsi="微软雅黑" w:eastAsia="微软雅黑" w:cs="微软雅黑"/>
                <w:b/>
                <w:color w:val="4F4F4F"/>
                <w:kern w:val="0"/>
                <w:sz w:val="16"/>
                <w:szCs w:val="16"/>
                <w:lang w:val="en-US" w:eastAsia="zh-CN" w:bidi="ar"/>
              </w:rPr>
              <w:t>Total Submissions:</w:t>
            </w:r>
            <w:r>
              <w:rPr>
                <w:rFonts w:hint="eastAsia" w:ascii="微软雅黑" w:hAnsi="微软雅黑" w:eastAsia="微软雅黑" w:cs="微软雅黑"/>
                <w:b w:val="0"/>
                <w:color w:val="4F4F4F"/>
                <w:kern w:val="0"/>
                <w:sz w:val="16"/>
                <w:szCs w:val="16"/>
                <w:lang w:val="en-US" w:eastAsia="zh-CN" w:bidi="ar"/>
              </w:rPr>
              <w:t> 40402</w:t>
            </w:r>
          </w:p>
        </w:tc>
        <w:tc>
          <w:tcPr>
            <w:tcW w:w="99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jc w:val="left"/>
              <w:rPr>
                <w:rFonts w:hint="eastAsia" w:ascii="微软雅黑" w:hAnsi="微软雅黑" w:eastAsia="微软雅黑" w:cs="微软雅黑"/>
                <w:b w:val="0"/>
                <w:color w:val="4F4F4F"/>
                <w:sz w:val="16"/>
                <w:szCs w:val="16"/>
              </w:rPr>
            </w:pPr>
            <w:r>
              <w:rPr>
                <w:rFonts w:hint="eastAsia" w:ascii="微软雅黑" w:hAnsi="微软雅黑" w:eastAsia="微软雅黑" w:cs="微软雅黑"/>
                <w:b w:val="0"/>
                <w:color w:val="4F4F4F"/>
                <w:kern w:val="0"/>
                <w:sz w:val="16"/>
                <w:szCs w:val="16"/>
                <w:lang w:val="en-US" w:eastAsia="zh-CN" w:bidi="ar"/>
              </w:rPr>
              <w:t> </w:t>
            </w:r>
          </w:p>
        </w:tc>
        <w:tc>
          <w:tcPr>
            <w:tcW w:w="542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jc w:val="left"/>
              <w:rPr>
                <w:rFonts w:hint="eastAsia" w:ascii="微软雅黑" w:hAnsi="微软雅黑" w:eastAsia="微软雅黑" w:cs="微软雅黑"/>
                <w:b w:val="0"/>
                <w:color w:val="4F4F4F"/>
                <w:sz w:val="16"/>
                <w:szCs w:val="16"/>
              </w:rPr>
            </w:pPr>
            <w:r>
              <w:rPr>
                <w:rStyle w:val="9"/>
                <w:rFonts w:hint="eastAsia" w:ascii="微软雅黑" w:hAnsi="微软雅黑" w:eastAsia="微软雅黑" w:cs="微软雅黑"/>
                <w:b/>
                <w:color w:val="4F4F4F"/>
                <w:kern w:val="0"/>
                <w:sz w:val="16"/>
                <w:szCs w:val="16"/>
                <w:lang w:val="en-US" w:eastAsia="zh-CN" w:bidi="ar"/>
              </w:rPr>
              <w:t>Accepted:</w:t>
            </w:r>
            <w:r>
              <w:rPr>
                <w:rFonts w:hint="eastAsia" w:ascii="微软雅黑" w:hAnsi="微软雅黑" w:eastAsia="微软雅黑" w:cs="微软雅黑"/>
                <w:b w:val="0"/>
                <w:color w:val="4F4F4F"/>
                <w:kern w:val="0"/>
                <w:sz w:val="16"/>
                <w:szCs w:val="16"/>
                <w:lang w:val="en-US" w:eastAsia="zh-CN" w:bidi="ar"/>
              </w:rPr>
              <w:t> 12186</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i w:val="0"/>
          <w:caps w:val="0"/>
          <w:color w:val="0000FF"/>
          <w:spacing w:val="0"/>
          <w:sz w:val="16"/>
          <w:szCs w:val="16"/>
        </w:rPr>
      </w:pPr>
      <w:r>
        <w:rPr>
          <w:rFonts w:hint="eastAsia" w:ascii="微软雅黑" w:hAnsi="微软雅黑" w:eastAsia="微软雅黑" w:cs="微软雅黑"/>
          <w:b/>
          <w:i w:val="0"/>
          <w:caps w:val="0"/>
          <w:color w:val="0000FF"/>
          <w:spacing w:val="0"/>
          <w:sz w:val="16"/>
          <w:szCs w:val="16"/>
          <w:shd w:val="clear" w:fill="FFFFFF"/>
        </w:rPr>
        <w:t>Description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lang w:val="en-US"/>
        </w:rPr>
      </w:pPr>
      <w:r>
        <w:rPr>
          <w:rFonts w:hint="eastAsia" w:ascii="微软雅黑" w:hAnsi="微软雅黑" w:eastAsia="微软雅黑" w:cs="微软雅黑"/>
          <w:i w:val="0"/>
          <w:caps w:val="0"/>
          <w:color w:val="333333"/>
          <w:spacing w:val="0"/>
          <w:kern w:val="0"/>
          <w:sz w:val="16"/>
          <w:szCs w:val="16"/>
          <w:shd w:val="clear" w:fill="FFFFFF"/>
          <w:lang w:val="en-US" w:eastAsia="zh-CN" w:bidi="ar"/>
        </w:rPr>
        <w:t>Chosen Problem Solving and Program design as an optional course, you are required to solve all kinds of problems. Here, we get a new problem. </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There is a very long board with length L centimeter, L is a positive integer, so we can evenly divide the board into L segments, and they are labeled by 1, 2, ... L from left to right, each is 1 centimeter long. Now we have to color the board - one segment with only one color. We can do following two operations on the board: </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1. "C A B C" Color the board from segment A to segment B with color C. </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2. "P A B" Output the number of different colors painted between segment A and segment B (including). </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In our daily life, we have very few words to describe a color (red, green, blue, yellow…), so you may assume that the total number of different colors T is very small. To make it simple, we express the names of colors as color 1, color 2, ... color T. At the beginning, the board was painted in color 1. Now the rest of problem is left to your.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i w:val="0"/>
          <w:caps w:val="0"/>
          <w:color w:val="0000FF"/>
          <w:spacing w:val="0"/>
          <w:sz w:val="16"/>
          <w:szCs w:val="16"/>
        </w:rPr>
      </w:pPr>
      <w:r>
        <w:rPr>
          <w:rFonts w:hint="eastAsia" w:ascii="微软雅黑" w:hAnsi="微软雅黑" w:eastAsia="微软雅黑" w:cs="微软雅黑"/>
          <w:b/>
          <w:i w:val="0"/>
          <w:caps w:val="0"/>
          <w:color w:val="0000FF"/>
          <w:spacing w:val="0"/>
          <w:sz w:val="16"/>
          <w:szCs w:val="16"/>
          <w:shd w:val="clear" w:fill="FFFFFF"/>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lang w:val="en-US"/>
        </w:rPr>
      </w:pPr>
      <w:r>
        <w:rPr>
          <w:rFonts w:hint="eastAsia" w:ascii="微软雅黑" w:hAnsi="微软雅黑" w:eastAsia="微软雅黑" w:cs="微软雅黑"/>
          <w:i w:val="0"/>
          <w:caps w:val="0"/>
          <w:color w:val="333333"/>
          <w:spacing w:val="0"/>
          <w:kern w:val="0"/>
          <w:sz w:val="16"/>
          <w:szCs w:val="16"/>
          <w:shd w:val="clear" w:fill="FFFFFF"/>
          <w:lang w:val="en-US" w:eastAsia="zh-CN" w:bidi="ar"/>
        </w:rPr>
        <w:t>First line of input contains L (1 &lt;= L &lt;= 100000), T (1 &lt;= T &lt;= 30) and O (1 &lt;= O &lt;= 100000). Here O denotes the number of operations. Following O lines, each contains "C A B C" or "P A B" (here A, B, C are integers, and A may be larger than B) as an operation defined previously.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i w:val="0"/>
          <w:caps w:val="0"/>
          <w:color w:val="0000FF"/>
          <w:spacing w:val="0"/>
          <w:sz w:val="16"/>
          <w:szCs w:val="16"/>
        </w:rPr>
      </w:pPr>
      <w:r>
        <w:rPr>
          <w:rFonts w:hint="eastAsia" w:ascii="微软雅黑" w:hAnsi="微软雅黑" w:eastAsia="微软雅黑" w:cs="微软雅黑"/>
          <w:b/>
          <w:i w:val="0"/>
          <w:caps w:val="0"/>
          <w:color w:val="0000FF"/>
          <w:spacing w:val="0"/>
          <w:sz w:val="16"/>
          <w:szCs w:val="16"/>
          <w:shd w:val="clear" w:fill="FFFFFF"/>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lang w:val="en-US"/>
        </w:rPr>
      </w:pPr>
      <w:r>
        <w:rPr>
          <w:rFonts w:hint="eastAsia" w:ascii="微软雅黑" w:hAnsi="微软雅黑" w:eastAsia="微软雅黑" w:cs="微软雅黑"/>
          <w:i w:val="0"/>
          <w:caps w:val="0"/>
          <w:color w:val="333333"/>
          <w:spacing w:val="0"/>
          <w:kern w:val="0"/>
          <w:sz w:val="16"/>
          <w:szCs w:val="16"/>
          <w:shd w:val="clear" w:fill="FFFFFF"/>
          <w:lang w:val="en-US" w:eastAsia="zh-CN" w:bidi="ar"/>
        </w:rPr>
        <w:t>Ouput results of the output operation in order, each line contains a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i w:val="0"/>
          <w:caps w:val="0"/>
          <w:color w:val="0000FF"/>
          <w:spacing w:val="0"/>
          <w:sz w:val="16"/>
          <w:szCs w:val="16"/>
        </w:rPr>
      </w:pPr>
      <w:r>
        <w:rPr>
          <w:rFonts w:hint="eastAsia" w:ascii="微软雅黑" w:hAnsi="微软雅黑" w:eastAsia="微软雅黑" w:cs="微软雅黑"/>
          <w:b/>
          <w:i w:val="0"/>
          <w:caps w:val="0"/>
          <w:color w:val="0000FF"/>
          <w:spacing w:val="0"/>
          <w:sz w:val="16"/>
          <w:szCs w:val="16"/>
          <w:shd w:val="clear" w:fill="FFFFFF"/>
        </w:rPr>
        <w:t>Sample 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60" w:afterAutospacing="0" w:line="330" w:lineRule="atLeast"/>
        <w:ind w:left="0" w:right="0" w:firstLine="0"/>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2 2 4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60" w:afterAutospacing="0" w:line="330" w:lineRule="atLeast"/>
        <w:ind w:left="0" w:right="0" w:firstLine="0"/>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C 1 1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60" w:afterAutospacing="0" w:line="330" w:lineRule="atLeast"/>
        <w:ind w:left="0" w:right="0" w:firstLine="0"/>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P 1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60" w:afterAutospacing="0" w:line="330" w:lineRule="atLeast"/>
        <w:ind w:left="0" w:right="0" w:firstLine="0"/>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C 2 2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60" w:afterAutospacing="0" w:line="330" w:lineRule="atLeast"/>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P 1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i w:val="0"/>
          <w:caps w:val="0"/>
          <w:color w:val="0000FF"/>
          <w:spacing w:val="0"/>
          <w:sz w:val="16"/>
          <w:szCs w:val="16"/>
        </w:rPr>
      </w:pPr>
      <w:r>
        <w:rPr>
          <w:rFonts w:hint="eastAsia" w:ascii="微软雅黑" w:hAnsi="微软雅黑" w:eastAsia="微软雅黑" w:cs="微软雅黑"/>
          <w:b/>
          <w:i w:val="0"/>
          <w:caps w:val="0"/>
          <w:color w:val="0000FF"/>
          <w:spacing w:val="0"/>
          <w:sz w:val="16"/>
          <w:szCs w:val="16"/>
          <w:shd w:val="clear" w:fill="FFFFFF"/>
        </w:rPr>
        <w:t>Sample 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60" w:afterAutospacing="0" w:line="330" w:lineRule="atLeast"/>
        <w:ind w:left="0" w:right="0" w:firstLine="0"/>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60" w:afterAutospacing="0" w:line="330" w:lineRule="atLeast"/>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i w:val="0"/>
          <w:caps w:val="0"/>
          <w:color w:val="0000FF"/>
          <w:spacing w:val="0"/>
          <w:sz w:val="16"/>
          <w:szCs w:val="16"/>
        </w:rPr>
      </w:pPr>
      <w:r>
        <w:rPr>
          <w:rFonts w:hint="eastAsia" w:ascii="微软雅黑" w:hAnsi="微软雅黑" w:eastAsia="微软雅黑" w:cs="微软雅黑"/>
          <w:b/>
          <w:i w:val="0"/>
          <w:caps w:val="0"/>
          <w:color w:val="0000FF"/>
          <w:spacing w:val="0"/>
          <w:sz w:val="16"/>
          <w:szCs w:val="16"/>
          <w:shd w:val="clear" w:fill="FFFFFF"/>
        </w:rPr>
        <w:t>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lang w:val="en-US"/>
        </w:rPr>
      </w:pP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instrText xml:space="preserve"> HYPERLINK "http://poj.org/searchproblem?field=source&amp;key=POJ+Monthly--2006.03.26" \t "https://blog.csdn.net/qiqi_skystar/article/details/_blank" </w:instrText>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separate"/>
      </w:r>
      <w:r>
        <w:rPr>
          <w:rStyle w:val="11"/>
          <w:rFonts w:hint="eastAsia" w:ascii="微软雅黑" w:hAnsi="微软雅黑" w:eastAsia="微软雅黑" w:cs="微软雅黑"/>
          <w:i w:val="0"/>
          <w:caps w:val="0"/>
          <w:color w:val="6795B5"/>
          <w:spacing w:val="0"/>
          <w:sz w:val="16"/>
          <w:szCs w:val="16"/>
          <w:u w:val="none"/>
          <w:shd w:val="clear" w:fill="FFFFFF"/>
          <w:lang w:val="en-US"/>
        </w:rPr>
        <w:t>POJ Monthly--2006.03.26</w:t>
      </w:r>
      <w:r>
        <w:rPr>
          <w:rFonts w:hint="eastAsia" w:ascii="微软雅黑" w:hAnsi="微软雅黑" w:eastAsia="微软雅黑" w:cs="微软雅黑"/>
          <w:i w:val="0"/>
          <w:caps w:val="0"/>
          <w:color w:val="6795B5"/>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shd w:val="clear" w:fill="FFFFFF"/>
          <w:lang w:val="en-US" w:eastAsia="zh-CN" w:bidi="ar"/>
        </w:rPr>
        <w:t>,dodo</w:t>
      </w:r>
    </w:p>
    <w:p>
      <w:pPr>
        <w:keepNext w:val="0"/>
        <w:keepLines w:val="0"/>
        <w:widowControl/>
        <w:suppressLineNumbers w:val="0"/>
        <w:jc w:val="left"/>
        <w:rPr>
          <w:rFonts w:hint="eastAsia" w:ascii="微软雅黑" w:hAnsi="微软雅黑" w:eastAsia="微软雅黑" w:cs="微软雅黑"/>
          <w:sz w:val="16"/>
          <w:szCs w:val="1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题目大意：一个长度为L的区间，最多有T种颜色，并且有O种操作，接下去有o行。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一共就两种操作：1、C a b c：表示的是将【a,b】这个区间染成颜色c。 2、P a b ：表示的是询问【a,b】这个区间有多少种颜色。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解题思路：这个题目需要注意的是不能一直更新到最下面，就更新到符合的区间即可，否则会超时。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详见代码。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&lt;iostream&gt;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&lt;cstdio&gt;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&lt;cstring&gt;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&lt;algorithm&gt;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&lt;cmath&gt;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&lt;queue&gt;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struct node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l,r;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num;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s[400010];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vis[35];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InitTree(int l,int r,int 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s[k].l=l;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s[k].r=r;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s[k].num=1;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mid=(l+r)/2;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 (l==r)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InitTree(l,mid,2*k);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InitTree(mid+1,r,2*k+1);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UpdataTree(int l,int r,int c,int 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if(s[k].l==l&amp;&amp;s[k].r==r)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s[k].num=c;</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 (s[k].num==c)</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 (s[k].num!=-1)//如果所查询的区间不是多种颜色</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s[2*k].num=s[k].num;//更新区间的颜色</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s[2*k+1].num=s[k].num;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s[k].num=-1;//-1表示该区间有多种颜色</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mid=(s[k].l+s[k].r)/2;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 (l&gt;mid)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UpdataTree(l,r,c,2*k+1);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else if (r&lt;=mid)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UpdataTree(l,r,c,2*k);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else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UpdataTree(l,mid,c,2*k);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UpdataTree(mid+1,r,c,2*k+1);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SearchTree(int l,int r,int 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 (s[k].num!=-1)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vis[s[k].num]=1;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mid=(s[k].l+s[k].r)/2;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 (r&lt;=mid)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SearchTree(l,r,2*k);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else if (l&gt;mid)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SearchTree(l,r,2*k+1);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else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SearchTree(l,mid,2*k);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SearchTree(mid+1,r,2*k+1);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l,t,o,ans;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while (~scanf("%d%d%d",&amp;l,&amp;t,&amp;o))</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InitTree(1,l,1);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while (o--)</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char ch;</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a,b,c;</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getchar();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scanf("%c",&amp;ch);</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 (ch=='C')</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scanf("%d%d%d",&amp;a,&amp;b,&amp;c);</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 (a&gt;b)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swap(a,b);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UpdataTree(a,b,c,1);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else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scanf("%d%d",&amp;a,&amp;b);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 (a&gt;b)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swap(a,b);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memset(vis,0,sizeof(vis));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SearchTree(a,b,1);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ans=0;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 (int i=1; i&lt;=t;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 (vis[i]==1)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ans++;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printf ("%d\n",ans);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120" w:beforeAutospacing="0" w:after="240" w:afterAutospacing="0" w:line="540" w:lineRule="atLeast"/>
        <w:ind w:left="0" w:right="0" w:firstLine="0"/>
        <w:jc w:val="left"/>
        <w:rPr>
          <w:rFonts w:hint="eastAsia" w:ascii="微软雅黑" w:hAnsi="微软雅黑" w:eastAsia="微软雅黑" w:cs="微软雅黑"/>
          <w:b/>
          <w:i w:val="0"/>
          <w:caps w:val="0"/>
          <w:color w:val="1A5CC8"/>
          <w:spacing w:val="0"/>
          <w:sz w:val="16"/>
          <w:szCs w:val="16"/>
        </w:rPr>
      </w:pPr>
      <w:r>
        <w:rPr>
          <w:rFonts w:hint="eastAsia" w:ascii="微软雅黑" w:hAnsi="微软雅黑" w:eastAsia="微软雅黑" w:cs="微软雅黑"/>
          <w:b/>
          <w:i w:val="0"/>
          <w:caps w:val="0"/>
          <w:color w:val="1A5CC8"/>
          <w:spacing w:val="0"/>
          <w:sz w:val="16"/>
          <w:szCs w:val="16"/>
          <w:shd w:val="clear" w:fill="F7F7F7"/>
        </w:rPr>
        <w:t>Necklace</w:t>
      </w:r>
    </w:p>
    <w:p>
      <w:pPr>
        <w:keepNext w:val="0"/>
        <w:keepLines w:val="0"/>
        <w:widowControl/>
        <w:suppressLineNumbers w:val="0"/>
        <w:spacing w:after="240" w:afterAutospacing="0"/>
        <w:jc w:val="left"/>
        <w:rPr>
          <w:rFonts w:hint="eastAsia" w:ascii="微软雅黑" w:hAnsi="微软雅黑" w:eastAsia="微软雅黑" w:cs="微软雅黑"/>
          <w:sz w:val="16"/>
          <w:szCs w:val="16"/>
        </w:rPr>
      </w:pPr>
      <w:r>
        <w:rPr>
          <w:rStyle w:val="9"/>
          <w:rFonts w:hint="eastAsia" w:ascii="微软雅黑" w:hAnsi="微软雅黑" w:eastAsia="微软雅黑" w:cs="微软雅黑"/>
          <w:b/>
          <w:i w:val="0"/>
          <w:caps w:val="0"/>
          <w:color w:val="008000"/>
          <w:spacing w:val="0"/>
          <w:kern w:val="0"/>
          <w:sz w:val="16"/>
          <w:szCs w:val="16"/>
          <w:shd w:val="clear" w:fill="F7F7F7"/>
          <w:lang w:val="en-US" w:eastAsia="zh-CN" w:bidi="ar"/>
        </w:rPr>
        <w:t>Time Limit: 15000/5000 MS (Java/Others)    Memory Limit: 65536/32768 K (Java/Others)</w:t>
      </w:r>
      <w:r>
        <w:rPr>
          <w:rStyle w:val="9"/>
          <w:rFonts w:hint="eastAsia" w:ascii="微软雅黑" w:hAnsi="微软雅黑" w:eastAsia="微软雅黑" w:cs="微软雅黑"/>
          <w:b/>
          <w:i w:val="0"/>
          <w:caps w:val="0"/>
          <w:color w:val="008000"/>
          <w:spacing w:val="0"/>
          <w:kern w:val="0"/>
          <w:sz w:val="16"/>
          <w:szCs w:val="16"/>
          <w:shd w:val="clear" w:fill="F7F7F7"/>
          <w:lang w:val="en-US" w:eastAsia="zh-CN" w:bidi="ar"/>
        </w:rPr>
        <w:br w:type="textWrapping"/>
      </w:r>
      <w:r>
        <w:rPr>
          <w:rStyle w:val="9"/>
          <w:rFonts w:hint="eastAsia" w:ascii="微软雅黑" w:hAnsi="微软雅黑" w:eastAsia="微软雅黑" w:cs="微软雅黑"/>
          <w:b/>
          <w:i w:val="0"/>
          <w:caps w:val="0"/>
          <w:color w:val="008000"/>
          <w:spacing w:val="0"/>
          <w:kern w:val="0"/>
          <w:sz w:val="16"/>
          <w:szCs w:val="16"/>
          <w:shd w:val="clear" w:fill="F7F7F7"/>
          <w:lang w:val="en-US" w:eastAsia="zh-CN" w:bidi="ar"/>
        </w:rPr>
        <w:t>Total Submission(s): 4003    Accepted Submission(s): 1330</w:t>
      </w:r>
      <w:r>
        <w:rPr>
          <w:rStyle w:val="9"/>
          <w:rFonts w:hint="eastAsia" w:ascii="微软雅黑" w:hAnsi="微软雅黑" w:eastAsia="微软雅黑" w:cs="微软雅黑"/>
          <w:b/>
          <w:i w:val="0"/>
          <w:caps w:val="0"/>
          <w:color w:val="008000"/>
          <w:spacing w:val="0"/>
          <w:kern w:val="0"/>
          <w:sz w:val="16"/>
          <w:szCs w:val="16"/>
          <w:shd w:val="clear" w:fill="F7F7F7"/>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shd w:val="clear" w:fill="F7F7F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Mery has a beautiful necklace. The necklace is made up of N magic balls. Each ball has a beautiful value. The balls with the same beautiful value look the same, so if two or more balls have the same beautiful value, we just count it once. We define the beautiful value of some interval [x,y] as F(x,y). F(x,y) is calculated as the sum of the beautiful value from the xth ball to the yth ball and the same value is ONLY COUNTED ONCE. For example, if the necklace is 1 1 1 2 3 1, we have F(1,3)=1, F(2,4)=3, F(2,6)=6.</w:t>
      </w:r>
      <w:r>
        <w:rPr>
          <w:rFonts w:hint="eastAsia" w:ascii="微软雅黑" w:hAnsi="微软雅黑" w:eastAsia="微软雅黑" w:cs="微软雅黑"/>
          <w:i w:val="0"/>
          <w:caps w:val="0"/>
          <w:color w:val="4F4F4F"/>
          <w:spacing w:val="0"/>
          <w:kern w:val="0"/>
          <w:sz w:val="16"/>
          <w:szCs w:val="16"/>
          <w:shd w:val="clear" w:fill="F7F7F7"/>
          <w:lang w:val="en-US" w:eastAsia="zh-CN" w:bidi="ar"/>
        </w:rPr>
        <w:br w:type="textWrapping"/>
      </w:r>
      <w:r>
        <w:rPr>
          <w:rFonts w:hint="eastAsia" w:ascii="微软雅黑" w:hAnsi="微软雅黑" w:eastAsia="微软雅黑" w:cs="微软雅黑"/>
          <w:i w:val="0"/>
          <w:caps w:val="0"/>
          <w:color w:val="4F4F4F"/>
          <w:spacing w:val="0"/>
          <w:kern w:val="0"/>
          <w:sz w:val="16"/>
          <w:szCs w:val="16"/>
          <w:shd w:val="clear" w:fill="F7F7F7"/>
          <w:lang w:val="en-US" w:eastAsia="zh-CN" w:bidi="ar"/>
        </w:rPr>
        <w:br w:type="textWrapping"/>
      </w:r>
      <w:r>
        <w:rPr>
          <w:rFonts w:hint="eastAsia" w:ascii="微软雅黑" w:hAnsi="微软雅黑" w:eastAsia="微软雅黑" w:cs="微软雅黑"/>
          <w:i w:val="0"/>
          <w:caps w:val="0"/>
          <w:color w:val="4F4F4F"/>
          <w:spacing w:val="0"/>
          <w:kern w:val="0"/>
          <w:sz w:val="16"/>
          <w:szCs w:val="16"/>
          <w:shd w:val="clear" w:fill="F7F7F7"/>
          <w:lang w:val="en-US" w:eastAsia="zh-CN" w:bidi="ar"/>
        </w:rPr>
        <w:t>Now Mery thinks the necklace is too long. She plans to take some continuous part of the necklace to build a new one. She wants to know each of the beautiful value of M continuous parts of the necklace. She will give you M intervals [L,R] (1&lt;=L&lt;=R&lt;=N) and you must tell her F(L,R) of them.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 </w:t>
      </w:r>
    </w:p>
    <w:p>
      <w:pPr>
        <w:keepNext w:val="0"/>
        <w:keepLines w:val="0"/>
        <w:widowControl/>
        <w:suppressLineNumbers w:val="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shd w:val="clear" w:fill="F7F7F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The first line is T(T&lt;=10), representing the number of test cases.</w:t>
      </w:r>
      <w:r>
        <w:rPr>
          <w:rFonts w:hint="eastAsia" w:ascii="微软雅黑" w:hAnsi="微软雅黑" w:eastAsia="微软雅黑" w:cs="微软雅黑"/>
          <w:i w:val="0"/>
          <w:caps w:val="0"/>
          <w:color w:val="4F4F4F"/>
          <w:spacing w:val="0"/>
          <w:kern w:val="0"/>
          <w:sz w:val="16"/>
          <w:szCs w:val="16"/>
          <w:shd w:val="clear" w:fill="F7F7F7"/>
          <w:lang w:val="en-US" w:eastAsia="zh-CN" w:bidi="ar"/>
        </w:rPr>
        <w:br w:type="textWrapping"/>
      </w:r>
      <w:r>
        <w:rPr>
          <w:rFonts w:hint="eastAsia" w:ascii="微软雅黑" w:hAnsi="微软雅黑" w:eastAsia="微软雅黑" w:cs="微软雅黑"/>
          <w:i w:val="0"/>
          <w:caps w:val="0"/>
          <w:color w:val="4F4F4F"/>
          <w:spacing w:val="0"/>
          <w:kern w:val="0"/>
          <w:sz w:val="16"/>
          <w:szCs w:val="16"/>
          <w:shd w:val="clear" w:fill="F7F7F7"/>
          <w:lang w:val="en-US" w:eastAsia="zh-CN" w:bidi="ar"/>
        </w:rPr>
        <w:t>  For each case, the first line is a number N,1 &lt;=N &lt;=50000, indicating the number of the magic balls. The second line contains N non-negative integer numbers not greater 1000000, representing the beautiful value of the N balls. The third line has a number M, 1 &lt;=M &lt;=200000, meaning the nunber of the queries. Each of the next M lines contains L and R, the 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 </w:t>
      </w:r>
    </w:p>
    <w:p>
      <w:pPr>
        <w:keepNext w:val="0"/>
        <w:keepLines w:val="0"/>
        <w:widowControl/>
        <w:suppressLineNumbers w:val="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shd w:val="clear" w:fill="F7F7F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For each query, output a line contains an integer number, representing the result of the 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 </w:t>
      </w:r>
    </w:p>
    <w:p>
      <w:pPr>
        <w:keepNext w:val="0"/>
        <w:keepLines w:val="0"/>
        <w:widowControl/>
        <w:suppressLineNumbers w:val="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shd w:val="clear" w:fill="F7F7F7"/>
          <w:lang w:val="en-US" w:eastAsia="zh-CN" w:bidi="ar"/>
        </w:rPr>
        <w:t>Sample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2 6 1 2 3 4 3 5 3 1 2 3 5 2 6 6 1 1 1 2 3 5 3 1 1 2 4 3 5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 </w:t>
      </w:r>
    </w:p>
    <w:p>
      <w:pPr>
        <w:keepNext w:val="0"/>
        <w:keepLines w:val="0"/>
        <w:widowControl/>
        <w:suppressLineNumbers w:val="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shd w:val="clear" w:fill="F7F7F7"/>
          <w:lang w:val="en-US" w:eastAsia="zh-CN" w:bidi="ar"/>
        </w:rPr>
        <w:t>Sample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jc w:val="left"/>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kern w:val="0"/>
          <w:sz w:val="16"/>
          <w:szCs w:val="16"/>
          <w:shd w:val="clear" w:fill="F7F7F7"/>
          <w:lang w:val="en-US" w:eastAsia="zh-CN" w:bidi="ar"/>
        </w:rPr>
        <w:t>3 7 14 1 3 6</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&lt;cstdio&gt;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&lt;cstring&gt;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&lt;algorithm&gt;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&lt;vector&gt;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typedef long long 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#define lson rt &lt;&lt; 1, l, mid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#define rson rt &lt;&lt; 1|1, mid + 1, 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#define root 1, 1, 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const int MAXN = 5e4 + 5;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const int MAXM = 2e5 + 5;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const int MAXS = 1e6 + 5;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N, M, T, pre[MAXS];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LL Ans[MAXM],Sum[MAXN &lt;&lt; 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struct node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l, r, 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bool operator &lt; (const node &amp; object) const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return r &lt; object.r;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Node[MAXM];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pushup(int rt)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Sum[rt] = Sum[rt &lt;&lt; 1] + Sum[rt &lt;&lt; 1|1];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build(int rt,int l,int r)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if(l == r)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scanf("%I64d", &amp;Sum[rt]);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return;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mid = (l + r) &gt;&gt;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build(lson);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build(rson);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pushup(rt);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update(int p,int rt, int l, int r)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if(l == r)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Sum[rt]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return;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mid = (l + r) &gt;&gt;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if(p &lt;= mid) update(p, lson);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else update(p, rson);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pushup(rt);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LL query(int L, int R, int rt, int l, int r)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if(L &lt;= l &amp;&amp; r &lt;= R)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return Sum[rt];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mid = (l + r) &gt;&gt;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LL ret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if(L &lt;= mid) ret += query(L, R, lson);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if(R &gt; mid) ret += query(L, R, rson);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return ret;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main()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//freopen("D://imput.txt","r",stdin);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scanf("%d", &amp;T);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while(T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scanf("%d", &amp;N);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build(root);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scanf("%d", &amp;M);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for(int i = 1 ; i &lt;= M ; i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scanf("%d %d", &amp;Node[i].l, &amp;Node[i].r);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Node[i].id =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memset(pre, -1, sizeof(pre));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sort(Node + 1, Node + M + 1);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for(int i = 1,j = 1; i &lt;= N; i++)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tmp = query(i, i, root);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if(tmp != 0 &amp;&amp; pre[tmp] != -1) {//如果前面存在重复的数字则删除他</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update(pre[tmp],root);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pre[tmp] =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while(j &lt;= M &amp;&amp; Node[j].r == i) {//如果右边的值等于当前的值，则进行求和，大家可以参考我博客里的教程</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Ans[Node[j].id] = query(Node[j].l, Node[j].r, root);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j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for(int i = 1; i &lt;= M ; i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printf("%I64d\n", Ans[i]);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题意：给定一个数组，每次询问一个区间[l, r]，求区间内所有数字的和，出现多次的数字只加一次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思路：莫队算法扫一遍即可，注意会爆int。我数组开小了不少RE而是TLE，蛋疼。。。</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&lt;iostream&gt;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&lt;cstdio&gt;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&lt;cstring&gt;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&lt;algorithm&gt;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&lt;cmath&gt;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&lt;set&gt;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typedef long long 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const int N = 50010, MOD = 1000000007;</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struct node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l, r, 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g[N*4];</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n, m, unit;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a[N], num[N*20];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ll tmp, res[N*4];</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add(int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if(num[i] == 0) tmp +=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num[i]++;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del(int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num[i]--;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if(num[i] == 0) tmp -=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solve()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unit = (int)sqrt(1.0*n);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memset(num, 0, sizeof num);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sort(g+1, g+1+m, [](node a, node b){return a.l/unit != b.l/unit ? a.l/unit &lt; b.l/unit : a.r &lt; b.r;});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l = 1, r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tmp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i = 1; i &lt;= m;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while(r &lt; g[i].r) add(a[++r]);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while(r &gt; g[i].r) del(a[r--]);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while(l &lt; g[i].l) del(a[l++]);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while(l &gt; g[i].l) add(a[--l]);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res[g[i].id] = tmp;</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i = 1; i &lt;= m; i++) printf("%lld\n", res[i]);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 &amp;t);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while(t--)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 &amp;n);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i = 1; i &lt;= n; i++) scanf("%d", &amp;a[i]);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 &amp;m);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i = 1; i &lt;= m; i++) scanf("%d%d", &amp;g[i].l, &amp;g[i].r), g[i].id =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solve();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21759B"/>
          <w:spacing w:val="0"/>
          <w:sz w:val="16"/>
          <w:szCs w:val="16"/>
          <w:u w:val="none"/>
          <w:shd w:val="clear" w:fill="FFFFFF"/>
        </w:rPr>
        <w:fldChar w:fldCharType="begin"/>
      </w:r>
      <w:r>
        <w:rPr>
          <w:rFonts w:hint="eastAsia" w:ascii="微软雅黑" w:hAnsi="微软雅黑" w:eastAsia="微软雅黑" w:cs="微软雅黑"/>
          <w:b/>
          <w:i w:val="0"/>
          <w:caps w:val="0"/>
          <w:color w:val="21759B"/>
          <w:spacing w:val="0"/>
          <w:sz w:val="16"/>
          <w:szCs w:val="16"/>
          <w:u w:val="none"/>
          <w:shd w:val="clear" w:fill="FFFFFF"/>
        </w:rPr>
        <w:instrText xml:space="preserve"> HYPERLINK "https://www.cnblogs.com/TenderRun/p/5202042.html" </w:instrText>
      </w:r>
      <w:r>
        <w:rPr>
          <w:rFonts w:hint="eastAsia" w:ascii="微软雅黑" w:hAnsi="微软雅黑" w:eastAsia="微软雅黑" w:cs="微软雅黑"/>
          <w:b/>
          <w:i w:val="0"/>
          <w:caps w:val="0"/>
          <w:color w:val="21759B"/>
          <w:spacing w:val="0"/>
          <w:sz w:val="16"/>
          <w:szCs w:val="16"/>
          <w:u w:val="none"/>
          <w:shd w:val="clear" w:fill="FFFFFF"/>
        </w:rPr>
        <w:fldChar w:fldCharType="separate"/>
      </w:r>
      <w:r>
        <w:rPr>
          <w:rStyle w:val="11"/>
          <w:rFonts w:hint="eastAsia" w:ascii="微软雅黑" w:hAnsi="微软雅黑" w:eastAsia="微软雅黑" w:cs="微软雅黑"/>
          <w:b/>
          <w:i w:val="0"/>
          <w:caps w:val="0"/>
          <w:color w:val="21759B"/>
          <w:spacing w:val="0"/>
          <w:sz w:val="16"/>
          <w:szCs w:val="16"/>
          <w:u w:val="none"/>
          <w:shd w:val="clear" w:fill="FFFFFF"/>
        </w:rPr>
        <w:t>主席树：POJ2104 K-th Number (主席树模板题)</w:t>
      </w:r>
      <w:r>
        <w:rPr>
          <w:rFonts w:hint="eastAsia" w:ascii="微软雅黑" w:hAnsi="微软雅黑" w:eastAsia="微软雅黑" w:cs="微软雅黑"/>
          <w:b/>
          <w:i w:val="0"/>
          <w:caps w:val="0"/>
          <w:color w:val="21759B"/>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ascii="微软雅黑" w:hAnsi="微软雅黑" w:eastAsia="微软雅黑" w:cs="微软雅黑"/>
          <w:i w:val="0"/>
          <w:caps w:val="0"/>
          <w:color w:val="000000"/>
          <w:spacing w:val="0"/>
          <w:sz w:val="16"/>
          <w:szCs w:val="16"/>
          <w:lang w:val="en-US"/>
        </w:rPr>
      </w:pPr>
      <w:r>
        <w:rPr>
          <w:rFonts w:hint="eastAsia" w:ascii="微软雅黑" w:hAnsi="微软雅黑" w:eastAsia="微软雅黑" w:cs="微软雅黑"/>
          <w:i w:val="0"/>
          <w:caps w:val="0"/>
          <w:color w:val="000000"/>
          <w:spacing w:val="0"/>
          <w:kern w:val="0"/>
          <w:sz w:val="16"/>
          <w:szCs w:val="16"/>
          <w:shd w:val="clear" w:fill="FFFFFF"/>
          <w:lang w:val="en-US" w:eastAsia="zh-CN" w:bidi="ar"/>
        </w:rPr>
        <w:t>K-th Number</w:t>
      </w:r>
    </w:p>
    <w:tbl>
      <w:tblPr>
        <w:tblStyle w:val="13"/>
        <w:tblW w:w="6063" w:type="dxa"/>
        <w:jc w:val="center"/>
        <w:tblInd w:w="1167"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108"/>
        <w:gridCol w:w="332"/>
        <w:gridCol w:w="262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jc w:val="center"/>
        </w:trPr>
        <w:tc>
          <w:tcPr>
            <w:tcW w:w="310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r>
              <w:rPr>
                <w:rStyle w:val="9"/>
                <w:rFonts w:hint="eastAsia" w:ascii="微软雅黑" w:hAnsi="微软雅黑" w:eastAsia="微软雅黑" w:cs="微软雅黑"/>
                <w:kern w:val="0"/>
                <w:sz w:val="16"/>
                <w:szCs w:val="16"/>
                <w:lang w:val="en-US" w:eastAsia="zh-CN" w:bidi="ar"/>
              </w:rPr>
              <w:t>Time Limit:</w:t>
            </w:r>
            <w:r>
              <w:rPr>
                <w:rFonts w:hint="eastAsia" w:ascii="微软雅黑" w:hAnsi="微软雅黑" w:eastAsia="微软雅黑" w:cs="微软雅黑"/>
                <w:kern w:val="0"/>
                <w:sz w:val="16"/>
                <w:szCs w:val="16"/>
                <w:lang w:val="en-US" w:eastAsia="zh-CN" w:bidi="ar"/>
              </w:rPr>
              <w:t> 20000MS</w:t>
            </w:r>
          </w:p>
        </w:tc>
        <w:tc>
          <w:tcPr>
            <w:tcW w:w="33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 </w:t>
            </w:r>
          </w:p>
        </w:tc>
        <w:tc>
          <w:tcPr>
            <w:tcW w:w="2623"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r>
              <w:rPr>
                <w:rStyle w:val="9"/>
                <w:rFonts w:hint="eastAsia" w:ascii="微软雅黑" w:hAnsi="微软雅黑" w:eastAsia="微软雅黑" w:cs="微软雅黑"/>
                <w:kern w:val="0"/>
                <w:sz w:val="16"/>
                <w:szCs w:val="16"/>
                <w:lang w:val="en-US" w:eastAsia="zh-CN" w:bidi="ar"/>
              </w:rPr>
              <w:t>Memory Limit:</w:t>
            </w:r>
            <w:r>
              <w:rPr>
                <w:rFonts w:hint="eastAsia" w:ascii="微软雅黑" w:hAnsi="微软雅黑" w:eastAsia="微软雅黑" w:cs="微软雅黑"/>
                <w:kern w:val="0"/>
                <w:sz w:val="16"/>
                <w:szCs w:val="16"/>
                <w:lang w:val="en-US" w:eastAsia="zh-CN" w:bidi="ar"/>
              </w:rPr>
              <w:t> 65536K</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jc w:val="center"/>
        </w:trPr>
        <w:tc>
          <w:tcPr>
            <w:tcW w:w="310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r>
              <w:rPr>
                <w:rStyle w:val="9"/>
                <w:rFonts w:hint="eastAsia" w:ascii="微软雅黑" w:hAnsi="微软雅黑" w:eastAsia="微软雅黑" w:cs="微软雅黑"/>
                <w:kern w:val="0"/>
                <w:sz w:val="16"/>
                <w:szCs w:val="16"/>
                <w:lang w:val="en-US" w:eastAsia="zh-CN" w:bidi="ar"/>
              </w:rPr>
              <w:t>Total Submissions:</w:t>
            </w:r>
            <w:r>
              <w:rPr>
                <w:rFonts w:hint="eastAsia" w:ascii="微软雅黑" w:hAnsi="微软雅黑" w:eastAsia="微软雅黑" w:cs="微软雅黑"/>
                <w:kern w:val="0"/>
                <w:sz w:val="16"/>
                <w:szCs w:val="16"/>
                <w:lang w:val="en-US" w:eastAsia="zh-CN" w:bidi="ar"/>
              </w:rPr>
              <w:t> 44952</w:t>
            </w:r>
          </w:p>
        </w:tc>
        <w:tc>
          <w:tcPr>
            <w:tcW w:w="33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 </w:t>
            </w:r>
          </w:p>
        </w:tc>
        <w:tc>
          <w:tcPr>
            <w:tcW w:w="2623"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r>
              <w:rPr>
                <w:rStyle w:val="9"/>
                <w:rFonts w:hint="eastAsia" w:ascii="微软雅黑" w:hAnsi="微软雅黑" w:eastAsia="微软雅黑" w:cs="微软雅黑"/>
                <w:kern w:val="0"/>
                <w:sz w:val="16"/>
                <w:szCs w:val="16"/>
                <w:lang w:val="en-US" w:eastAsia="zh-CN" w:bidi="ar"/>
              </w:rPr>
              <w:t>Accepted:</w:t>
            </w:r>
            <w:r>
              <w:rPr>
                <w:rFonts w:hint="eastAsia" w:ascii="微软雅黑" w:hAnsi="微软雅黑" w:eastAsia="微软雅黑" w:cs="微软雅黑"/>
                <w:kern w:val="0"/>
                <w:sz w:val="16"/>
                <w:szCs w:val="16"/>
                <w:lang w:val="en-US" w:eastAsia="zh-CN" w:bidi="ar"/>
              </w:rPr>
              <w:t> 14951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jc w:val="center"/>
        </w:trPr>
        <w:tc>
          <w:tcPr>
            <w:tcW w:w="6063" w:type="dxa"/>
            <w:gridSpan w:val="3"/>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6"/>
                <w:szCs w:val="16"/>
              </w:rPr>
            </w:pPr>
            <w:r>
              <w:rPr>
                <w:rStyle w:val="9"/>
                <w:rFonts w:hint="eastAsia" w:ascii="微软雅黑" w:hAnsi="微软雅黑" w:eastAsia="微软雅黑" w:cs="微软雅黑"/>
                <w:kern w:val="0"/>
                <w:sz w:val="16"/>
                <w:szCs w:val="16"/>
                <w:lang w:val="en-US" w:eastAsia="zh-CN" w:bidi="ar"/>
              </w:rPr>
              <w:t>Case Time Limit:</w:t>
            </w:r>
            <w:r>
              <w:rPr>
                <w:rFonts w:hint="eastAsia" w:ascii="微软雅黑" w:hAnsi="微软雅黑" w:eastAsia="微软雅黑" w:cs="微软雅黑"/>
                <w:kern w:val="0"/>
                <w:sz w:val="16"/>
                <w:szCs w:val="16"/>
                <w:lang w:val="en-US" w:eastAsia="zh-CN" w:bidi="ar"/>
              </w:rPr>
              <w:t> 2000MS</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 w:lineRule="atLeast"/>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000000"/>
          <w:spacing w:val="0"/>
          <w:sz w:val="16"/>
          <w:szCs w:val="16"/>
          <w:shd w:val="clear" w:fill="FFFFFF"/>
        </w:rPr>
        <w:t>Description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ascii="微软雅黑" w:hAnsi="微软雅黑" w:eastAsia="微软雅黑" w:cs="微软雅黑"/>
          <w:i w:val="0"/>
          <w:caps w:val="0"/>
          <w:color w:val="000000"/>
          <w:spacing w:val="0"/>
          <w:sz w:val="16"/>
          <w:szCs w:val="16"/>
          <w:lang w:val="en-US"/>
        </w:rPr>
      </w:pPr>
      <w:r>
        <w:rPr>
          <w:rFonts w:hint="eastAsia" w:ascii="微软雅黑" w:hAnsi="微软雅黑" w:eastAsia="微软雅黑" w:cs="微软雅黑"/>
          <w:i w:val="0"/>
          <w:caps w:val="0"/>
          <w:color w:val="000000"/>
          <w:spacing w:val="0"/>
          <w:kern w:val="0"/>
          <w:sz w:val="16"/>
          <w:szCs w:val="16"/>
          <w:shd w:val="clear" w:fill="FFFFFF"/>
          <w:lang w:val="en-US" w:eastAsia="zh-CN" w:bidi="ar"/>
        </w:rPr>
        <w:t>You are working for Macrohard company in data structures department. After failing your previous task about key insertion you were asked to write a new data structure that would be able to return quickly k-th order statistics in the array segment. </w:t>
      </w:r>
      <w:r>
        <w:rPr>
          <w:rFonts w:hint="eastAsia" w:ascii="微软雅黑" w:hAnsi="微软雅黑" w:eastAsia="微软雅黑" w:cs="微软雅黑"/>
          <w:i w:val="0"/>
          <w:caps w:val="0"/>
          <w:color w:val="000000"/>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000000"/>
          <w:spacing w:val="0"/>
          <w:kern w:val="0"/>
          <w:sz w:val="16"/>
          <w:szCs w:val="16"/>
          <w:shd w:val="clear" w:fill="FFFFFF"/>
          <w:lang w:val="en-US" w:eastAsia="zh-CN" w:bidi="ar"/>
        </w:rPr>
        <w:t>That is, given an array a[1...n] of different integer numbers, your program must answer a series of questions Q(i, j, k) in the form: "What would be the k-th number in a[i...j] segment, if this segment was sorted?" </w:t>
      </w:r>
      <w:r>
        <w:rPr>
          <w:rFonts w:hint="eastAsia" w:ascii="微软雅黑" w:hAnsi="微软雅黑" w:eastAsia="微软雅黑" w:cs="微软雅黑"/>
          <w:i w:val="0"/>
          <w:caps w:val="0"/>
          <w:color w:val="000000"/>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000000"/>
          <w:spacing w:val="0"/>
          <w:kern w:val="0"/>
          <w:sz w:val="16"/>
          <w:szCs w:val="16"/>
          <w:shd w:val="clear" w:fill="FFFFFF"/>
          <w:lang w:val="en-US" w:eastAsia="zh-CN" w:bidi="ar"/>
        </w:rPr>
        <w:t>For example, consider the array a = (1, 5, 2, 6, 3, 7, 4). Let the question be Q(2, 5, 3). The segment a[2...5] is (5, 2, 6, 3). If we sort this segment, we get (2, 3, 5, 6), the third number is 5, and therefore the answer to the question is 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 w:lineRule="atLeast"/>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000000"/>
          <w:spacing w:val="0"/>
          <w:sz w:val="16"/>
          <w:szCs w:val="16"/>
          <w:shd w:val="clear" w:fill="FFFFFF"/>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ascii="微软雅黑" w:hAnsi="微软雅黑" w:eastAsia="微软雅黑" w:cs="微软雅黑"/>
          <w:i w:val="0"/>
          <w:caps w:val="0"/>
          <w:color w:val="000000"/>
          <w:spacing w:val="0"/>
          <w:sz w:val="16"/>
          <w:szCs w:val="16"/>
          <w:lang w:val="en-US"/>
        </w:rPr>
      </w:pPr>
      <w:r>
        <w:rPr>
          <w:rFonts w:hint="eastAsia" w:ascii="微软雅黑" w:hAnsi="微软雅黑" w:eastAsia="微软雅黑" w:cs="微软雅黑"/>
          <w:i w:val="0"/>
          <w:caps w:val="0"/>
          <w:color w:val="000000"/>
          <w:spacing w:val="0"/>
          <w:kern w:val="0"/>
          <w:sz w:val="16"/>
          <w:szCs w:val="16"/>
          <w:shd w:val="clear" w:fill="FFFFFF"/>
          <w:lang w:val="en-US" w:eastAsia="zh-CN" w:bidi="ar"/>
        </w:rPr>
        <w:t>The first line of the input file contains n --- the size of the array, and m --- the number of questions to answer (1 &lt;= n &lt;= 100 000, 1 &lt;= m &lt;= 5 000). </w:t>
      </w:r>
      <w:r>
        <w:rPr>
          <w:rFonts w:hint="eastAsia" w:ascii="微软雅黑" w:hAnsi="微软雅黑" w:eastAsia="微软雅黑" w:cs="微软雅黑"/>
          <w:i w:val="0"/>
          <w:caps w:val="0"/>
          <w:color w:val="000000"/>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000000"/>
          <w:spacing w:val="0"/>
          <w:kern w:val="0"/>
          <w:sz w:val="16"/>
          <w:szCs w:val="16"/>
          <w:shd w:val="clear" w:fill="FFFFFF"/>
          <w:lang w:val="en-US" w:eastAsia="zh-CN" w:bidi="ar"/>
        </w:rPr>
        <w:t>The second line contains n different integer numbers not exceeding 10</w:t>
      </w:r>
      <w:r>
        <w:rPr>
          <w:rFonts w:hint="eastAsia" w:ascii="微软雅黑" w:hAnsi="微软雅黑" w:eastAsia="微软雅黑" w:cs="微软雅黑"/>
          <w:i w:val="0"/>
          <w:caps w:val="0"/>
          <w:color w:val="000000"/>
          <w:spacing w:val="0"/>
          <w:kern w:val="0"/>
          <w:sz w:val="16"/>
          <w:szCs w:val="16"/>
          <w:shd w:val="clear" w:fill="FFFFFF"/>
          <w:vertAlign w:val="superscript"/>
          <w:lang w:val="en-US" w:eastAsia="zh-CN" w:bidi="ar"/>
        </w:rPr>
        <w:t>9</w:t>
      </w:r>
      <w:r>
        <w:rPr>
          <w:rFonts w:hint="eastAsia" w:ascii="微软雅黑" w:hAnsi="微软雅黑" w:eastAsia="微软雅黑" w:cs="微软雅黑"/>
          <w:i w:val="0"/>
          <w:caps w:val="0"/>
          <w:color w:val="000000"/>
          <w:spacing w:val="0"/>
          <w:kern w:val="0"/>
          <w:sz w:val="16"/>
          <w:szCs w:val="16"/>
          <w:shd w:val="clear" w:fill="FFFFFF"/>
          <w:lang w:val="en-US" w:eastAsia="zh-CN" w:bidi="ar"/>
        </w:rPr>
        <w:t> by their absolute values --- the array for which the answers should be given. </w:t>
      </w:r>
      <w:r>
        <w:rPr>
          <w:rFonts w:hint="eastAsia" w:ascii="微软雅黑" w:hAnsi="微软雅黑" w:eastAsia="微软雅黑" w:cs="微软雅黑"/>
          <w:i w:val="0"/>
          <w:caps w:val="0"/>
          <w:color w:val="000000"/>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000000"/>
          <w:spacing w:val="0"/>
          <w:kern w:val="0"/>
          <w:sz w:val="16"/>
          <w:szCs w:val="16"/>
          <w:shd w:val="clear" w:fill="FFFFFF"/>
          <w:lang w:val="en-US" w:eastAsia="zh-CN" w:bidi="ar"/>
        </w:rPr>
        <w:t>The following m lines contain question descriptions, each description consists of three numbers: i, j, and k (1 &lt;= i &lt;= j &lt;= n, 1 &lt;= k &lt;= j - i + 1) and represents the question Q(i, j, 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 w:lineRule="atLeast"/>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000000"/>
          <w:spacing w:val="0"/>
          <w:sz w:val="16"/>
          <w:szCs w:val="16"/>
          <w:shd w:val="clear" w:fill="FFFFFF"/>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ascii="微软雅黑" w:hAnsi="微软雅黑" w:eastAsia="微软雅黑" w:cs="微软雅黑"/>
          <w:i w:val="0"/>
          <w:caps w:val="0"/>
          <w:color w:val="000000"/>
          <w:spacing w:val="0"/>
          <w:sz w:val="16"/>
          <w:szCs w:val="16"/>
          <w:lang w:val="en-US"/>
        </w:rPr>
      </w:pPr>
      <w:r>
        <w:rPr>
          <w:rFonts w:hint="eastAsia" w:ascii="微软雅黑" w:hAnsi="微软雅黑" w:eastAsia="微软雅黑" w:cs="微软雅黑"/>
          <w:i w:val="0"/>
          <w:caps w:val="0"/>
          <w:color w:val="000000"/>
          <w:spacing w:val="0"/>
          <w:kern w:val="0"/>
          <w:sz w:val="16"/>
          <w:szCs w:val="16"/>
          <w:shd w:val="clear" w:fill="FFFFFF"/>
          <w:lang w:val="en-US" w:eastAsia="zh-CN" w:bidi="ar"/>
        </w:rPr>
        <w:t>For each question output the answer to it --- the k-th number in sorted a[i...j] segment.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 w:lineRule="atLeast"/>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000000"/>
          <w:spacing w:val="0"/>
          <w:sz w:val="16"/>
          <w:szCs w:val="16"/>
          <w:shd w:val="clear" w:fill="FFFFFF"/>
        </w:rPr>
        <w:t>Sample 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 w:lineRule="atLeast"/>
        <w:ind w:left="0" w:right="0"/>
        <w:jc w:val="left"/>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7 3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 w:lineRule="atLeast"/>
        <w:ind w:left="0" w:right="0"/>
        <w:jc w:val="left"/>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1 5 2 6 3 7 4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 w:lineRule="atLeast"/>
        <w:ind w:left="0" w:right="0"/>
        <w:jc w:val="left"/>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2 5 3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 w:lineRule="atLeast"/>
        <w:ind w:left="0" w:right="0"/>
        <w:jc w:val="left"/>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4 4 1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000000"/>
          <w:spacing w:val="0"/>
          <w:sz w:val="16"/>
          <w:szCs w:val="16"/>
          <w:shd w:val="clear" w:fill="FFFFFF"/>
        </w:rPr>
        <w:t>1 7 3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 w:lineRule="atLeast"/>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000000"/>
          <w:spacing w:val="0"/>
          <w:sz w:val="16"/>
          <w:szCs w:val="16"/>
          <w:shd w:val="clear" w:fill="FFFFFF"/>
        </w:rPr>
        <w:t>Sample 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 w:lineRule="atLeast"/>
        <w:ind w:left="0" w:right="0"/>
        <w:jc w:val="left"/>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 w:lineRule="atLeast"/>
        <w:ind w:left="0" w:right="0"/>
        <w:jc w:val="left"/>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000000"/>
          <w:spacing w:val="0"/>
          <w:sz w:val="16"/>
          <w:szCs w:val="16"/>
          <w:shd w:val="clear" w:fill="FFFFFF"/>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 w:lineRule="atLeast"/>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000000"/>
          <w:spacing w:val="0"/>
          <w:sz w:val="16"/>
          <w:szCs w:val="16"/>
          <w:shd w:val="clear" w:fill="FFFFFF"/>
        </w:rPr>
        <w:t>Hint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ascii="微软雅黑" w:hAnsi="微软雅黑" w:eastAsia="微软雅黑" w:cs="微软雅黑"/>
          <w:i w:val="0"/>
          <w:caps w:val="0"/>
          <w:color w:val="000000"/>
          <w:spacing w:val="0"/>
          <w:sz w:val="16"/>
          <w:szCs w:val="16"/>
          <w:lang w:val="en-US"/>
        </w:rPr>
      </w:pPr>
      <w:r>
        <w:rPr>
          <w:rFonts w:hint="eastAsia" w:ascii="微软雅黑" w:hAnsi="微软雅黑" w:eastAsia="微软雅黑" w:cs="微软雅黑"/>
          <w:i w:val="0"/>
          <w:caps w:val="0"/>
          <w:color w:val="000000"/>
          <w:spacing w:val="0"/>
          <w:kern w:val="0"/>
          <w:sz w:val="16"/>
          <w:szCs w:val="16"/>
          <w:shd w:val="clear" w:fill="FFFFFF"/>
          <w:lang w:val="en-US" w:eastAsia="zh-CN" w:bidi="ar"/>
        </w:rPr>
        <w:t>This problem has huge input,so please use c-style input(scanf,printf),or you may got time limit exceed.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&lt;iostream&gt;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&lt;cstdio&gt;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&lt;algorithm&gt;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struct Node{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a,b,rs,ls,sum;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}tr[2000010];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a[100010],b[100010];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rt[100010],pos,cnt;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Build(int &amp;node,int a,int 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node=++cnt;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tr[node].a=a;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tr[node].b=b;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if(a==b)return;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mid=(a+b)&gt;&gt;1;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Build(tr[node].ls,a,mid);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Build(tr[node].rs,mid+1,b);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Insert(int pre,int &amp;node)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node=++cnt;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tr[node].ls=tr[pre].ls;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tr[node].rs=tr[pre].rs;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tr[node].a=tr[pre].a;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tr[node].b=tr[pre].b;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tr[node].sum=tr[pre].sum+1;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if(tr[node].a==tr[node].b)return;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mid=(tr[node].a+tr[node].b)&gt;&gt;1;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if(mid&gt;=pos)Insert(tr[pre].ls,tr[node].ls);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else Insert(tr[pre].rs,tr[node].rs);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Query(int pre,int node,int 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if(tr[node].ls==tr[node].rs)return b[tr[node].a];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cmp=tr[tr[node].ls].sum-tr[tr[pre].ls].sum;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if(cmp&gt;=k)return Query(tr[pre].ls,tr[node].ls,k);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else return Query(tr[pre].rs,tr[node].rs,k-cmp);</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n,q;</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scanf("%d%d",&amp;n,&amp;q);</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i=1;i&lt;=n;b[i]=a[i],i++)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scanf("%d",&amp;a[i]);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sort(b+1,b+n+1);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Build(rt[0],1,n);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i=1;i&lt;=n;i++)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pos=lower_bound(b+1,b+n+1,a[i])-b;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Insert(rt[i-1],rt[i]);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l,r,k;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i=1;i&lt;=q;i++)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scanf("%d%d%d",&amp;l,&amp;r,&amp;k);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printf("%d\n",Query(rt[l-1],rt[r],k));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17" w:lineRule="atLeast"/>
        <w:ind w:left="0" w:right="0" w:firstLine="0"/>
        <w:jc w:val="center"/>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DQUERY - D-query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微软雅黑" w:hAnsi="微软雅黑" w:eastAsia="微软雅黑" w:cs="微软雅黑"/>
          <w:color w:val="4F4F4F"/>
          <w:sz w:val="16"/>
          <w:szCs w:val="16"/>
        </w:rPr>
      </w:pPr>
      <w:r>
        <w:rPr>
          <w:rFonts w:hint="eastAsia" w:ascii="微软雅黑" w:hAnsi="微软雅黑" w:eastAsia="微软雅黑" w:cs="微软雅黑"/>
          <w:i w:val="0"/>
          <w:caps w:val="0"/>
          <w:color w:val="4F4F4F"/>
          <w:spacing w:val="0"/>
          <w:sz w:val="16"/>
          <w:szCs w:val="16"/>
          <w:shd w:val="clear" w:fill="FFFFFF"/>
        </w:rPr>
        <w:t>Given a sequence of n numbers a</w:t>
      </w:r>
      <w:r>
        <w:rPr>
          <w:rFonts w:hint="eastAsia" w:ascii="微软雅黑" w:hAnsi="微软雅黑" w:eastAsia="微软雅黑" w:cs="微软雅黑"/>
          <w:i w:val="0"/>
          <w:caps w:val="0"/>
          <w:color w:val="4F4F4F"/>
          <w:spacing w:val="0"/>
          <w:sz w:val="16"/>
          <w:szCs w:val="16"/>
          <w:shd w:val="clear" w:fill="FFFFFF"/>
          <w:vertAlign w:val="baseline"/>
        </w:rPr>
        <w:t>1</w:t>
      </w:r>
      <w:r>
        <w:rPr>
          <w:rFonts w:hint="eastAsia" w:ascii="微软雅黑" w:hAnsi="微软雅黑" w:eastAsia="微软雅黑" w:cs="微软雅黑"/>
          <w:i w:val="0"/>
          <w:caps w:val="0"/>
          <w:color w:val="4F4F4F"/>
          <w:spacing w:val="0"/>
          <w:sz w:val="16"/>
          <w:szCs w:val="16"/>
          <w:shd w:val="clear" w:fill="FFFFFF"/>
        </w:rPr>
        <w:t>, a</w:t>
      </w:r>
      <w:r>
        <w:rPr>
          <w:rFonts w:hint="eastAsia" w:ascii="微软雅黑" w:hAnsi="微软雅黑" w:eastAsia="微软雅黑" w:cs="微软雅黑"/>
          <w:i w:val="0"/>
          <w:caps w:val="0"/>
          <w:color w:val="4F4F4F"/>
          <w:spacing w:val="0"/>
          <w:sz w:val="16"/>
          <w:szCs w:val="16"/>
          <w:shd w:val="clear" w:fill="FFFFFF"/>
          <w:vertAlign w:val="baseline"/>
        </w:rPr>
        <w:t>2</w:t>
      </w:r>
      <w:r>
        <w:rPr>
          <w:rFonts w:hint="eastAsia" w:ascii="微软雅黑" w:hAnsi="微软雅黑" w:eastAsia="微软雅黑" w:cs="微软雅黑"/>
          <w:i w:val="0"/>
          <w:caps w:val="0"/>
          <w:color w:val="4F4F4F"/>
          <w:spacing w:val="0"/>
          <w:sz w:val="16"/>
          <w:szCs w:val="16"/>
          <w:shd w:val="clear" w:fill="FFFFFF"/>
        </w:rPr>
        <w:t>, ..., a</w:t>
      </w:r>
      <w:r>
        <w:rPr>
          <w:rFonts w:hint="eastAsia" w:ascii="微软雅黑" w:hAnsi="微软雅黑" w:eastAsia="微软雅黑" w:cs="微软雅黑"/>
          <w:i w:val="0"/>
          <w:caps w:val="0"/>
          <w:color w:val="4F4F4F"/>
          <w:spacing w:val="0"/>
          <w:sz w:val="16"/>
          <w:szCs w:val="16"/>
          <w:shd w:val="clear" w:fill="FFFFFF"/>
          <w:vertAlign w:val="baseline"/>
        </w:rPr>
        <w:t>n</w:t>
      </w:r>
      <w:r>
        <w:rPr>
          <w:rFonts w:hint="eastAsia" w:ascii="微软雅黑" w:hAnsi="微软雅黑" w:eastAsia="微软雅黑" w:cs="微软雅黑"/>
          <w:i w:val="0"/>
          <w:caps w:val="0"/>
          <w:color w:val="4F4F4F"/>
          <w:spacing w:val="0"/>
          <w:sz w:val="16"/>
          <w:szCs w:val="16"/>
          <w:shd w:val="clear" w:fill="FFFFFF"/>
        </w:rPr>
        <w:t> and a number of d-queries. A d-query is a pair (i, j) (1 ≤ i ≤ j ≤ n). For each d-query (i, j), you have to return the number of distinct elements in the subsequence a</w:t>
      </w:r>
      <w:r>
        <w:rPr>
          <w:rFonts w:hint="eastAsia" w:ascii="微软雅黑" w:hAnsi="微软雅黑" w:eastAsia="微软雅黑" w:cs="微软雅黑"/>
          <w:i w:val="0"/>
          <w:caps w:val="0"/>
          <w:color w:val="4F4F4F"/>
          <w:spacing w:val="0"/>
          <w:sz w:val="16"/>
          <w:szCs w:val="16"/>
          <w:shd w:val="clear" w:fill="FFFFFF"/>
          <w:vertAlign w:val="baseline"/>
        </w:rPr>
        <w:t>i</w:t>
      </w:r>
      <w:r>
        <w:rPr>
          <w:rFonts w:hint="eastAsia" w:ascii="微软雅黑" w:hAnsi="微软雅黑" w:eastAsia="微软雅黑" w:cs="微软雅黑"/>
          <w:i w:val="0"/>
          <w:caps w:val="0"/>
          <w:color w:val="4F4F4F"/>
          <w:spacing w:val="0"/>
          <w:sz w:val="16"/>
          <w:szCs w:val="16"/>
          <w:shd w:val="clear" w:fill="FFFFFF"/>
        </w:rPr>
        <w:t>, a</w:t>
      </w:r>
      <w:r>
        <w:rPr>
          <w:rFonts w:hint="eastAsia" w:ascii="微软雅黑" w:hAnsi="微软雅黑" w:eastAsia="微软雅黑" w:cs="微软雅黑"/>
          <w:i w:val="0"/>
          <w:caps w:val="0"/>
          <w:color w:val="4F4F4F"/>
          <w:spacing w:val="0"/>
          <w:sz w:val="16"/>
          <w:szCs w:val="16"/>
          <w:shd w:val="clear" w:fill="FFFFFF"/>
          <w:vertAlign w:val="baseline"/>
        </w:rPr>
        <w:t>i+1</w:t>
      </w:r>
      <w:r>
        <w:rPr>
          <w:rFonts w:hint="eastAsia" w:ascii="微软雅黑" w:hAnsi="微软雅黑" w:eastAsia="微软雅黑" w:cs="微软雅黑"/>
          <w:i w:val="0"/>
          <w:caps w:val="0"/>
          <w:color w:val="4F4F4F"/>
          <w:spacing w:val="0"/>
          <w:sz w:val="16"/>
          <w:szCs w:val="16"/>
          <w:shd w:val="clear" w:fill="FFFFFF"/>
        </w:rPr>
        <w:t>, ..., a</w:t>
      </w:r>
      <w:r>
        <w:rPr>
          <w:rFonts w:hint="eastAsia" w:ascii="微软雅黑" w:hAnsi="微软雅黑" w:eastAsia="微软雅黑" w:cs="微软雅黑"/>
          <w:i w:val="0"/>
          <w:caps w:val="0"/>
          <w:color w:val="4F4F4F"/>
          <w:spacing w:val="0"/>
          <w:sz w:val="16"/>
          <w:szCs w:val="16"/>
          <w:shd w:val="clear" w:fill="FFFFFF"/>
          <w:vertAlign w:val="baseline"/>
        </w:rPr>
        <w:t>j</w:t>
      </w:r>
      <w:r>
        <w:rPr>
          <w:rFonts w:hint="eastAsia" w:ascii="微软雅黑" w:hAnsi="微软雅黑" w:eastAsia="微软雅黑" w:cs="微软雅黑"/>
          <w:i w:val="0"/>
          <w:caps w:val="0"/>
          <w:color w:val="4F4F4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17" w:lineRule="atLeast"/>
        <w:ind w:left="0" w:right="0"/>
        <w:rPr>
          <w:rFonts w:hint="eastAsia" w:ascii="微软雅黑" w:hAnsi="微软雅黑" w:eastAsia="微软雅黑" w:cs="微软雅黑"/>
          <w:color w:val="333333"/>
          <w:sz w:val="16"/>
          <w:szCs w:val="16"/>
        </w:rPr>
      </w:pPr>
      <w:bookmarkStart w:id="1" w:name="t1"/>
      <w:bookmarkEnd w:id="1"/>
      <w:r>
        <w:rPr>
          <w:rFonts w:hint="eastAsia" w:ascii="微软雅黑" w:hAnsi="微软雅黑" w:eastAsia="微软雅黑" w:cs="微软雅黑"/>
          <w:i w:val="0"/>
          <w:caps w:val="0"/>
          <w:color w:val="333333"/>
          <w:spacing w:val="0"/>
          <w:sz w:val="16"/>
          <w:szCs w:val="16"/>
          <w:shd w:val="clear" w:fill="FFFFFF"/>
        </w:rPr>
        <w:t>Input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480" w:right="0" w:hanging="360"/>
        <w:rPr>
          <w:rFonts w:hint="eastAsia" w:ascii="微软雅黑" w:hAnsi="微软雅黑" w:eastAsia="微软雅黑" w:cs="微软雅黑"/>
          <w:sz w:val="16"/>
          <w:szCs w:val="16"/>
        </w:rPr>
      </w:pPr>
      <w:r>
        <w:rPr>
          <w:rFonts w:hint="eastAsia" w:ascii="微软雅黑" w:hAnsi="微软雅黑" w:eastAsia="微软雅黑" w:cs="微软雅黑"/>
          <w:i w:val="0"/>
          <w:caps w:val="0"/>
          <w:color w:val="555555"/>
          <w:spacing w:val="0"/>
          <w:sz w:val="16"/>
          <w:szCs w:val="16"/>
          <w:shd w:val="clear" w:fill="FFFFFF"/>
        </w:rPr>
        <w:t>Line 1: n (1 ≤ n ≤ 30000).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480" w:right="0" w:hanging="360"/>
        <w:rPr>
          <w:rFonts w:hint="eastAsia" w:ascii="微软雅黑" w:hAnsi="微软雅黑" w:eastAsia="微软雅黑" w:cs="微软雅黑"/>
          <w:sz w:val="16"/>
          <w:szCs w:val="16"/>
        </w:rPr>
      </w:pPr>
      <w:r>
        <w:rPr>
          <w:rFonts w:hint="eastAsia" w:ascii="微软雅黑" w:hAnsi="微软雅黑" w:eastAsia="微软雅黑" w:cs="微软雅黑"/>
          <w:i w:val="0"/>
          <w:caps w:val="0"/>
          <w:color w:val="555555"/>
          <w:spacing w:val="0"/>
          <w:sz w:val="16"/>
          <w:szCs w:val="16"/>
          <w:shd w:val="clear" w:fill="FFFFFF"/>
        </w:rPr>
        <w:t>Line 2: n numbers a</w:t>
      </w:r>
      <w:r>
        <w:rPr>
          <w:rFonts w:hint="eastAsia" w:ascii="微软雅黑" w:hAnsi="微软雅黑" w:eastAsia="微软雅黑" w:cs="微软雅黑"/>
          <w:i w:val="0"/>
          <w:caps w:val="0"/>
          <w:color w:val="555555"/>
          <w:spacing w:val="0"/>
          <w:sz w:val="16"/>
          <w:szCs w:val="16"/>
          <w:shd w:val="clear" w:fill="FFFFFF"/>
          <w:vertAlign w:val="baseline"/>
        </w:rPr>
        <w:t>1</w:t>
      </w:r>
      <w:r>
        <w:rPr>
          <w:rFonts w:hint="eastAsia" w:ascii="微软雅黑" w:hAnsi="微软雅黑" w:eastAsia="微软雅黑" w:cs="微软雅黑"/>
          <w:i w:val="0"/>
          <w:caps w:val="0"/>
          <w:color w:val="555555"/>
          <w:spacing w:val="0"/>
          <w:sz w:val="16"/>
          <w:szCs w:val="16"/>
          <w:shd w:val="clear" w:fill="FFFFFF"/>
        </w:rPr>
        <w:t>, a</w:t>
      </w:r>
      <w:r>
        <w:rPr>
          <w:rFonts w:hint="eastAsia" w:ascii="微软雅黑" w:hAnsi="微软雅黑" w:eastAsia="微软雅黑" w:cs="微软雅黑"/>
          <w:i w:val="0"/>
          <w:caps w:val="0"/>
          <w:color w:val="555555"/>
          <w:spacing w:val="0"/>
          <w:sz w:val="16"/>
          <w:szCs w:val="16"/>
          <w:shd w:val="clear" w:fill="FFFFFF"/>
          <w:vertAlign w:val="baseline"/>
        </w:rPr>
        <w:t>2</w:t>
      </w:r>
      <w:r>
        <w:rPr>
          <w:rFonts w:hint="eastAsia" w:ascii="微软雅黑" w:hAnsi="微软雅黑" w:eastAsia="微软雅黑" w:cs="微软雅黑"/>
          <w:i w:val="0"/>
          <w:caps w:val="0"/>
          <w:color w:val="555555"/>
          <w:spacing w:val="0"/>
          <w:sz w:val="16"/>
          <w:szCs w:val="16"/>
          <w:shd w:val="clear" w:fill="FFFFFF"/>
        </w:rPr>
        <w:t>, ..., a</w:t>
      </w:r>
      <w:r>
        <w:rPr>
          <w:rFonts w:hint="eastAsia" w:ascii="微软雅黑" w:hAnsi="微软雅黑" w:eastAsia="微软雅黑" w:cs="微软雅黑"/>
          <w:i w:val="0"/>
          <w:caps w:val="0"/>
          <w:color w:val="555555"/>
          <w:spacing w:val="0"/>
          <w:sz w:val="16"/>
          <w:szCs w:val="16"/>
          <w:shd w:val="clear" w:fill="FFFFFF"/>
          <w:vertAlign w:val="baseline"/>
        </w:rPr>
        <w:t>n</w:t>
      </w:r>
      <w:r>
        <w:rPr>
          <w:rFonts w:hint="eastAsia" w:ascii="微软雅黑" w:hAnsi="微软雅黑" w:eastAsia="微软雅黑" w:cs="微软雅黑"/>
          <w:i w:val="0"/>
          <w:caps w:val="0"/>
          <w:color w:val="555555"/>
          <w:spacing w:val="0"/>
          <w:sz w:val="16"/>
          <w:szCs w:val="16"/>
          <w:shd w:val="clear" w:fill="FFFFFF"/>
        </w:rPr>
        <w:t> (1 ≤ a</w:t>
      </w:r>
      <w:r>
        <w:rPr>
          <w:rFonts w:hint="eastAsia" w:ascii="微软雅黑" w:hAnsi="微软雅黑" w:eastAsia="微软雅黑" w:cs="微软雅黑"/>
          <w:i w:val="0"/>
          <w:caps w:val="0"/>
          <w:color w:val="555555"/>
          <w:spacing w:val="0"/>
          <w:sz w:val="16"/>
          <w:szCs w:val="16"/>
          <w:shd w:val="clear" w:fill="FFFFFF"/>
          <w:vertAlign w:val="baseline"/>
        </w:rPr>
        <w:t>i</w:t>
      </w:r>
      <w:r>
        <w:rPr>
          <w:rFonts w:hint="eastAsia" w:ascii="微软雅黑" w:hAnsi="微软雅黑" w:eastAsia="微软雅黑" w:cs="微软雅黑"/>
          <w:i w:val="0"/>
          <w:caps w:val="0"/>
          <w:color w:val="555555"/>
          <w:spacing w:val="0"/>
          <w:sz w:val="16"/>
          <w:szCs w:val="16"/>
          <w:shd w:val="clear" w:fill="FFFFFF"/>
        </w:rPr>
        <w:t> ≤ 10</w:t>
      </w:r>
      <w:r>
        <w:rPr>
          <w:rFonts w:hint="eastAsia" w:ascii="微软雅黑" w:hAnsi="微软雅黑" w:eastAsia="微软雅黑" w:cs="微软雅黑"/>
          <w:i w:val="0"/>
          <w:caps w:val="0"/>
          <w:color w:val="555555"/>
          <w:spacing w:val="0"/>
          <w:sz w:val="16"/>
          <w:szCs w:val="16"/>
          <w:shd w:val="clear" w:fill="FFFFFF"/>
          <w:vertAlign w:val="baseline"/>
        </w:rPr>
        <w:t>6</w:t>
      </w:r>
      <w:r>
        <w:rPr>
          <w:rFonts w:hint="eastAsia" w:ascii="微软雅黑" w:hAnsi="微软雅黑" w:eastAsia="微软雅黑" w:cs="微软雅黑"/>
          <w:i w:val="0"/>
          <w:caps w:val="0"/>
          <w:color w:val="555555"/>
          <w:spacing w:val="0"/>
          <w:sz w:val="16"/>
          <w:szCs w:val="16"/>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480" w:right="0" w:hanging="360"/>
        <w:rPr>
          <w:rFonts w:hint="eastAsia" w:ascii="微软雅黑" w:hAnsi="微软雅黑" w:eastAsia="微软雅黑" w:cs="微软雅黑"/>
          <w:sz w:val="16"/>
          <w:szCs w:val="16"/>
        </w:rPr>
      </w:pPr>
      <w:r>
        <w:rPr>
          <w:rFonts w:hint="eastAsia" w:ascii="微软雅黑" w:hAnsi="微软雅黑" w:eastAsia="微软雅黑" w:cs="微软雅黑"/>
          <w:i w:val="0"/>
          <w:caps w:val="0"/>
          <w:color w:val="555555"/>
          <w:spacing w:val="0"/>
          <w:sz w:val="16"/>
          <w:szCs w:val="16"/>
          <w:shd w:val="clear" w:fill="FFFFFF"/>
        </w:rPr>
        <w:t>Line 3: q (1 ≤ q ≤ 200000), the number of d-queries.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480" w:right="0" w:hanging="360"/>
        <w:rPr>
          <w:rFonts w:hint="eastAsia" w:ascii="微软雅黑" w:hAnsi="微软雅黑" w:eastAsia="微软雅黑" w:cs="微软雅黑"/>
          <w:sz w:val="16"/>
          <w:szCs w:val="16"/>
        </w:rPr>
      </w:pPr>
      <w:r>
        <w:rPr>
          <w:rFonts w:hint="eastAsia" w:ascii="微软雅黑" w:hAnsi="微软雅黑" w:eastAsia="微软雅黑" w:cs="微软雅黑"/>
          <w:i w:val="0"/>
          <w:caps w:val="0"/>
          <w:color w:val="555555"/>
          <w:spacing w:val="0"/>
          <w:sz w:val="16"/>
          <w:szCs w:val="16"/>
          <w:shd w:val="clear" w:fill="FFFFFF"/>
        </w:rPr>
        <w:t>In the next q lines, each line contains 2 numbers i, j representing a d-query (1 ≤ i ≤ j ≤ 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17" w:lineRule="atLeast"/>
        <w:ind w:left="0" w:right="0"/>
        <w:rPr>
          <w:rFonts w:hint="eastAsia" w:ascii="微软雅黑" w:hAnsi="微软雅黑" w:eastAsia="微软雅黑" w:cs="微软雅黑"/>
          <w:color w:val="333333"/>
          <w:sz w:val="16"/>
          <w:szCs w:val="16"/>
        </w:rPr>
      </w:pPr>
      <w:bookmarkStart w:id="2" w:name="t2"/>
      <w:bookmarkEnd w:id="2"/>
      <w:r>
        <w:rPr>
          <w:rFonts w:hint="eastAsia" w:ascii="微软雅黑" w:hAnsi="微软雅黑" w:eastAsia="微软雅黑" w:cs="微软雅黑"/>
          <w:i w:val="0"/>
          <w:caps w:val="0"/>
          <w:color w:val="333333"/>
          <w:spacing w:val="0"/>
          <w:sz w:val="16"/>
          <w:szCs w:val="16"/>
          <w:shd w:val="clear" w:fill="FFFFFF"/>
        </w:rPr>
        <w:t>Output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480" w:right="0" w:hanging="360"/>
        <w:rPr>
          <w:rFonts w:hint="eastAsia" w:ascii="微软雅黑" w:hAnsi="微软雅黑" w:eastAsia="微软雅黑" w:cs="微软雅黑"/>
          <w:sz w:val="16"/>
          <w:szCs w:val="16"/>
        </w:rPr>
      </w:pPr>
      <w:r>
        <w:rPr>
          <w:rFonts w:hint="eastAsia" w:ascii="微软雅黑" w:hAnsi="微软雅黑" w:eastAsia="微软雅黑" w:cs="微软雅黑"/>
          <w:i w:val="0"/>
          <w:caps w:val="0"/>
          <w:color w:val="555555"/>
          <w:spacing w:val="0"/>
          <w:sz w:val="16"/>
          <w:szCs w:val="16"/>
          <w:shd w:val="clear" w:fill="FFFFFF"/>
        </w:rPr>
        <w:t>For each d-query (i, j), print the number of distinct elements in the subsequence a</w:t>
      </w:r>
      <w:r>
        <w:rPr>
          <w:rFonts w:hint="eastAsia" w:ascii="微软雅黑" w:hAnsi="微软雅黑" w:eastAsia="微软雅黑" w:cs="微软雅黑"/>
          <w:i w:val="0"/>
          <w:caps w:val="0"/>
          <w:color w:val="555555"/>
          <w:spacing w:val="0"/>
          <w:sz w:val="16"/>
          <w:szCs w:val="16"/>
          <w:shd w:val="clear" w:fill="FFFFFF"/>
          <w:vertAlign w:val="baseline"/>
        </w:rPr>
        <w:t>i</w:t>
      </w:r>
      <w:r>
        <w:rPr>
          <w:rFonts w:hint="eastAsia" w:ascii="微软雅黑" w:hAnsi="微软雅黑" w:eastAsia="微软雅黑" w:cs="微软雅黑"/>
          <w:i w:val="0"/>
          <w:caps w:val="0"/>
          <w:color w:val="555555"/>
          <w:spacing w:val="0"/>
          <w:sz w:val="16"/>
          <w:szCs w:val="16"/>
          <w:shd w:val="clear" w:fill="FFFFFF"/>
        </w:rPr>
        <w:t>, a</w:t>
      </w:r>
      <w:r>
        <w:rPr>
          <w:rFonts w:hint="eastAsia" w:ascii="微软雅黑" w:hAnsi="微软雅黑" w:eastAsia="微软雅黑" w:cs="微软雅黑"/>
          <w:i w:val="0"/>
          <w:caps w:val="0"/>
          <w:color w:val="555555"/>
          <w:spacing w:val="0"/>
          <w:sz w:val="16"/>
          <w:szCs w:val="16"/>
          <w:shd w:val="clear" w:fill="FFFFFF"/>
          <w:vertAlign w:val="baseline"/>
        </w:rPr>
        <w:t>i+1</w:t>
      </w:r>
      <w:r>
        <w:rPr>
          <w:rFonts w:hint="eastAsia" w:ascii="微软雅黑" w:hAnsi="微软雅黑" w:eastAsia="微软雅黑" w:cs="微软雅黑"/>
          <w:i w:val="0"/>
          <w:caps w:val="0"/>
          <w:color w:val="555555"/>
          <w:spacing w:val="0"/>
          <w:sz w:val="16"/>
          <w:szCs w:val="16"/>
          <w:shd w:val="clear" w:fill="FFFFFF"/>
        </w:rPr>
        <w:t>, ..., a</w:t>
      </w:r>
      <w:r>
        <w:rPr>
          <w:rFonts w:hint="eastAsia" w:ascii="微软雅黑" w:hAnsi="微软雅黑" w:eastAsia="微软雅黑" w:cs="微软雅黑"/>
          <w:i w:val="0"/>
          <w:caps w:val="0"/>
          <w:color w:val="555555"/>
          <w:spacing w:val="0"/>
          <w:sz w:val="16"/>
          <w:szCs w:val="16"/>
          <w:shd w:val="clear" w:fill="FFFFFF"/>
          <w:vertAlign w:val="baseline"/>
        </w:rPr>
        <w:t>j</w:t>
      </w:r>
      <w:r>
        <w:rPr>
          <w:rFonts w:hint="eastAsia" w:ascii="微软雅黑" w:hAnsi="微软雅黑" w:eastAsia="微软雅黑" w:cs="微软雅黑"/>
          <w:i w:val="0"/>
          <w:caps w:val="0"/>
          <w:color w:val="555555"/>
          <w:spacing w:val="0"/>
          <w:sz w:val="16"/>
          <w:szCs w:val="16"/>
          <w:shd w:val="clear" w:fill="FFFFFF"/>
        </w:rPr>
        <w:t> in a single line.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480" w:right="0" w:hanging="360"/>
        <w:rPr>
          <w:rFonts w:hint="eastAsia" w:ascii="微软雅黑" w:hAnsi="微软雅黑" w:eastAsia="微软雅黑" w:cs="微软雅黑"/>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17" w:lineRule="atLeast"/>
        <w:ind w:left="0" w:right="0"/>
        <w:rPr>
          <w:rFonts w:hint="eastAsia" w:ascii="微软雅黑" w:hAnsi="微软雅黑" w:eastAsia="微软雅黑" w:cs="微软雅黑"/>
          <w:color w:val="333333"/>
          <w:sz w:val="16"/>
          <w:szCs w:val="16"/>
        </w:rPr>
      </w:pPr>
      <w:bookmarkStart w:id="3" w:name="t3"/>
      <w:bookmarkEnd w:id="3"/>
      <w:r>
        <w:rPr>
          <w:rFonts w:hint="eastAsia" w:ascii="微软雅黑" w:hAnsi="微软雅黑" w:eastAsia="微软雅黑" w:cs="微软雅黑"/>
          <w:i w:val="0"/>
          <w:caps w:val="0"/>
          <w:color w:val="333333"/>
          <w:spacing w:val="0"/>
          <w:sz w:val="16"/>
          <w:szCs w:val="16"/>
          <w:shd w:val="clear" w:fill="FFFFFF"/>
        </w:rPr>
        <w:t>Example</w:t>
      </w:r>
    </w:p>
    <w:p>
      <w:pPr>
        <w:pStyle w:val="6"/>
        <w:keepNext w:val="0"/>
        <w:keepLines w:val="0"/>
        <w:widowControl/>
        <w:suppressLineNumbers w:val="0"/>
        <w:pBdr>
          <w:top w:val="single" w:color="EEEEEE" w:sz="6" w:space="6"/>
          <w:left w:val="single" w:color="5BC0DE" w:sz="36" w:space="6"/>
          <w:bottom w:val="single" w:color="EEEEEE" w:sz="6" w:space="6"/>
          <w:right w:val="single" w:color="EEEEEE" w:sz="6" w:space="6"/>
        </w:pBdr>
        <w:wordWrap w:val="0"/>
        <w:spacing w:before="0" w:beforeAutospacing="0" w:after="360" w:afterAutospacing="0" w:line="21" w:lineRule="atLeast"/>
        <w:ind w:left="0" w:right="0"/>
        <w:rPr>
          <w:rFonts w:hint="eastAsia" w:ascii="微软雅黑" w:hAnsi="微软雅黑" w:eastAsia="微软雅黑" w:cs="微软雅黑"/>
          <w:i w:val="0"/>
          <w:caps w:val="0"/>
          <w:color w:val="333333"/>
          <w:spacing w:val="0"/>
          <w:sz w:val="16"/>
          <w:szCs w:val="16"/>
          <w:bdr w:val="single" w:color="5BC0DE" w:sz="36" w:space="0"/>
          <w:shd w:val="clear" w:fill="FFFFFF"/>
        </w:rPr>
      </w:pPr>
      <w:r>
        <w:rPr>
          <w:rFonts w:hint="eastAsia" w:ascii="微软雅黑" w:hAnsi="微软雅黑" w:eastAsia="微软雅黑" w:cs="微软雅黑"/>
          <w:b/>
          <w:i w:val="0"/>
          <w:caps w:val="0"/>
          <w:color w:val="333333"/>
          <w:spacing w:val="0"/>
          <w:sz w:val="16"/>
          <w:szCs w:val="16"/>
          <w:shd w:val="clear" w:fill="FFFFFF"/>
        </w:rPr>
        <w:t>Input</w:t>
      </w:r>
    </w:p>
    <w:p>
      <w:pPr>
        <w:pStyle w:val="6"/>
        <w:keepNext w:val="0"/>
        <w:keepLines w:val="0"/>
        <w:widowControl/>
        <w:suppressLineNumbers w:val="0"/>
        <w:pBdr>
          <w:top w:val="single" w:color="EEEEEE" w:sz="6" w:space="6"/>
          <w:left w:val="single" w:color="5BC0DE" w:sz="36" w:space="6"/>
          <w:bottom w:val="single" w:color="EEEEEE" w:sz="6" w:space="6"/>
          <w:right w:val="single" w:color="EEEEEE" w:sz="6" w:space="6"/>
        </w:pBdr>
        <w:wordWrap w:val="0"/>
        <w:spacing w:before="0" w:beforeAutospacing="0" w:after="360" w:afterAutospacing="0" w:line="21" w:lineRule="atLeast"/>
        <w:ind w:left="0" w:right="0"/>
        <w:rPr>
          <w:rFonts w:hint="eastAsia" w:ascii="微软雅黑" w:hAnsi="微软雅黑" w:eastAsia="微软雅黑" w:cs="微软雅黑"/>
          <w:i w:val="0"/>
          <w:caps w:val="0"/>
          <w:color w:val="333333"/>
          <w:spacing w:val="0"/>
          <w:sz w:val="16"/>
          <w:szCs w:val="16"/>
          <w:bdr w:val="single" w:color="5BC0DE" w:sz="36" w:space="0"/>
          <w:shd w:val="clear" w:fill="FFFFFF"/>
        </w:rPr>
      </w:pPr>
      <w:r>
        <w:rPr>
          <w:rFonts w:hint="eastAsia" w:ascii="微软雅黑" w:hAnsi="微软雅黑" w:eastAsia="微软雅黑" w:cs="微软雅黑"/>
          <w:i w:val="0"/>
          <w:caps w:val="0"/>
          <w:color w:val="333333"/>
          <w:spacing w:val="0"/>
          <w:sz w:val="16"/>
          <w:szCs w:val="16"/>
          <w:bdr w:val="single" w:color="5BC0DE" w:sz="36" w:space="0"/>
          <w:shd w:val="clear" w:fill="FFFFFF"/>
        </w:rPr>
        <w:t>5</w:t>
      </w:r>
    </w:p>
    <w:p>
      <w:pPr>
        <w:pStyle w:val="6"/>
        <w:keepNext w:val="0"/>
        <w:keepLines w:val="0"/>
        <w:widowControl/>
        <w:suppressLineNumbers w:val="0"/>
        <w:pBdr>
          <w:top w:val="single" w:color="EEEEEE" w:sz="6" w:space="6"/>
          <w:left w:val="single" w:color="5BC0DE" w:sz="36" w:space="6"/>
          <w:bottom w:val="single" w:color="EEEEEE" w:sz="6" w:space="6"/>
          <w:right w:val="single" w:color="EEEEEE" w:sz="6" w:space="6"/>
        </w:pBdr>
        <w:wordWrap w:val="0"/>
        <w:spacing w:before="0" w:beforeAutospacing="0" w:after="360" w:afterAutospacing="0" w:line="21" w:lineRule="atLeast"/>
        <w:ind w:left="0" w:right="0"/>
        <w:rPr>
          <w:rFonts w:hint="eastAsia" w:ascii="微软雅黑" w:hAnsi="微软雅黑" w:eastAsia="微软雅黑" w:cs="微软雅黑"/>
          <w:i w:val="0"/>
          <w:caps w:val="0"/>
          <w:color w:val="333333"/>
          <w:spacing w:val="0"/>
          <w:sz w:val="16"/>
          <w:szCs w:val="16"/>
          <w:bdr w:val="single" w:color="5BC0DE" w:sz="36" w:space="0"/>
          <w:shd w:val="clear" w:fill="FFFFFF"/>
        </w:rPr>
      </w:pPr>
      <w:r>
        <w:rPr>
          <w:rFonts w:hint="eastAsia" w:ascii="微软雅黑" w:hAnsi="微软雅黑" w:eastAsia="微软雅黑" w:cs="微软雅黑"/>
          <w:i w:val="0"/>
          <w:caps w:val="0"/>
          <w:color w:val="333333"/>
          <w:spacing w:val="0"/>
          <w:sz w:val="16"/>
          <w:szCs w:val="16"/>
          <w:bdr w:val="single" w:color="5BC0DE" w:sz="36" w:space="0"/>
          <w:shd w:val="clear" w:fill="FFFFFF"/>
        </w:rPr>
        <w:t>1 1 2 1 3</w:t>
      </w:r>
    </w:p>
    <w:p>
      <w:pPr>
        <w:pStyle w:val="6"/>
        <w:keepNext w:val="0"/>
        <w:keepLines w:val="0"/>
        <w:widowControl/>
        <w:suppressLineNumbers w:val="0"/>
        <w:pBdr>
          <w:top w:val="single" w:color="EEEEEE" w:sz="6" w:space="6"/>
          <w:left w:val="single" w:color="5BC0DE" w:sz="36" w:space="6"/>
          <w:bottom w:val="single" w:color="EEEEEE" w:sz="6" w:space="6"/>
          <w:right w:val="single" w:color="EEEEEE" w:sz="6" w:space="6"/>
        </w:pBdr>
        <w:wordWrap w:val="0"/>
        <w:spacing w:before="0" w:beforeAutospacing="0" w:after="360" w:afterAutospacing="0" w:line="21" w:lineRule="atLeast"/>
        <w:ind w:left="0" w:right="0"/>
        <w:rPr>
          <w:rFonts w:hint="eastAsia" w:ascii="微软雅黑" w:hAnsi="微软雅黑" w:eastAsia="微软雅黑" w:cs="微软雅黑"/>
          <w:i w:val="0"/>
          <w:caps w:val="0"/>
          <w:color w:val="333333"/>
          <w:spacing w:val="0"/>
          <w:sz w:val="16"/>
          <w:szCs w:val="16"/>
          <w:bdr w:val="single" w:color="5BC0DE" w:sz="36" w:space="0"/>
          <w:shd w:val="clear" w:fill="FFFFFF"/>
        </w:rPr>
      </w:pPr>
      <w:r>
        <w:rPr>
          <w:rFonts w:hint="eastAsia" w:ascii="微软雅黑" w:hAnsi="微软雅黑" w:eastAsia="微软雅黑" w:cs="微软雅黑"/>
          <w:i w:val="0"/>
          <w:caps w:val="0"/>
          <w:color w:val="333333"/>
          <w:spacing w:val="0"/>
          <w:sz w:val="16"/>
          <w:szCs w:val="16"/>
          <w:bdr w:val="single" w:color="5BC0DE" w:sz="36" w:space="0"/>
          <w:shd w:val="clear" w:fill="FFFFFF"/>
        </w:rPr>
        <w:t>3</w:t>
      </w:r>
    </w:p>
    <w:p>
      <w:pPr>
        <w:pStyle w:val="6"/>
        <w:keepNext w:val="0"/>
        <w:keepLines w:val="0"/>
        <w:widowControl/>
        <w:suppressLineNumbers w:val="0"/>
        <w:pBdr>
          <w:top w:val="single" w:color="EEEEEE" w:sz="6" w:space="6"/>
          <w:left w:val="single" w:color="5BC0DE" w:sz="36" w:space="6"/>
          <w:bottom w:val="single" w:color="EEEEEE" w:sz="6" w:space="6"/>
          <w:right w:val="single" w:color="EEEEEE" w:sz="6" w:space="6"/>
        </w:pBdr>
        <w:wordWrap w:val="0"/>
        <w:spacing w:before="0" w:beforeAutospacing="0" w:after="360" w:afterAutospacing="0" w:line="21" w:lineRule="atLeast"/>
        <w:ind w:left="0" w:right="0"/>
        <w:rPr>
          <w:rFonts w:hint="eastAsia" w:ascii="微软雅黑" w:hAnsi="微软雅黑" w:eastAsia="微软雅黑" w:cs="微软雅黑"/>
          <w:i w:val="0"/>
          <w:caps w:val="0"/>
          <w:color w:val="333333"/>
          <w:spacing w:val="0"/>
          <w:sz w:val="16"/>
          <w:szCs w:val="16"/>
          <w:bdr w:val="single" w:color="5BC0DE" w:sz="36" w:space="0"/>
          <w:shd w:val="clear" w:fill="FFFFFF"/>
        </w:rPr>
      </w:pPr>
      <w:r>
        <w:rPr>
          <w:rFonts w:hint="eastAsia" w:ascii="微软雅黑" w:hAnsi="微软雅黑" w:eastAsia="微软雅黑" w:cs="微软雅黑"/>
          <w:i w:val="0"/>
          <w:caps w:val="0"/>
          <w:color w:val="333333"/>
          <w:spacing w:val="0"/>
          <w:sz w:val="16"/>
          <w:szCs w:val="16"/>
          <w:bdr w:val="single" w:color="5BC0DE" w:sz="36" w:space="0"/>
          <w:shd w:val="clear" w:fill="FFFFFF"/>
        </w:rPr>
        <w:t>1 5</w:t>
      </w:r>
    </w:p>
    <w:p>
      <w:pPr>
        <w:pStyle w:val="6"/>
        <w:keepNext w:val="0"/>
        <w:keepLines w:val="0"/>
        <w:widowControl/>
        <w:suppressLineNumbers w:val="0"/>
        <w:pBdr>
          <w:top w:val="single" w:color="EEEEEE" w:sz="6" w:space="6"/>
          <w:left w:val="single" w:color="5BC0DE" w:sz="36" w:space="6"/>
          <w:bottom w:val="single" w:color="EEEEEE" w:sz="6" w:space="6"/>
          <w:right w:val="single" w:color="EEEEEE" w:sz="6" w:space="6"/>
        </w:pBdr>
        <w:wordWrap w:val="0"/>
        <w:spacing w:before="0" w:beforeAutospacing="0" w:after="360" w:afterAutospacing="0" w:line="21" w:lineRule="atLeast"/>
        <w:ind w:left="0" w:right="0"/>
        <w:rPr>
          <w:rFonts w:hint="eastAsia" w:ascii="微软雅黑" w:hAnsi="微软雅黑" w:eastAsia="微软雅黑" w:cs="微软雅黑"/>
          <w:i w:val="0"/>
          <w:caps w:val="0"/>
          <w:color w:val="333333"/>
          <w:spacing w:val="0"/>
          <w:sz w:val="16"/>
          <w:szCs w:val="16"/>
          <w:bdr w:val="single" w:color="5BC0DE" w:sz="36" w:space="0"/>
          <w:shd w:val="clear" w:fill="FFFFFF"/>
        </w:rPr>
      </w:pPr>
      <w:r>
        <w:rPr>
          <w:rFonts w:hint="eastAsia" w:ascii="微软雅黑" w:hAnsi="微软雅黑" w:eastAsia="微软雅黑" w:cs="微软雅黑"/>
          <w:i w:val="0"/>
          <w:caps w:val="0"/>
          <w:color w:val="333333"/>
          <w:spacing w:val="0"/>
          <w:sz w:val="16"/>
          <w:szCs w:val="16"/>
          <w:bdr w:val="single" w:color="5BC0DE" w:sz="36" w:space="0"/>
          <w:shd w:val="clear" w:fill="FFFFFF"/>
        </w:rPr>
        <w:t>2 4</w:t>
      </w:r>
    </w:p>
    <w:p>
      <w:pPr>
        <w:pStyle w:val="6"/>
        <w:keepNext w:val="0"/>
        <w:keepLines w:val="0"/>
        <w:widowControl/>
        <w:suppressLineNumbers w:val="0"/>
        <w:pBdr>
          <w:top w:val="single" w:color="EEEEEE" w:sz="6" w:space="6"/>
          <w:left w:val="single" w:color="5BC0DE" w:sz="36" w:space="6"/>
          <w:bottom w:val="single" w:color="EEEEEE" w:sz="6" w:space="6"/>
          <w:right w:val="single" w:color="EEEEEE" w:sz="6" w:space="6"/>
        </w:pBdr>
        <w:wordWrap w:val="0"/>
        <w:spacing w:before="0" w:beforeAutospacing="0" w:after="360" w:afterAutospacing="0" w:line="21" w:lineRule="atLeast"/>
        <w:ind w:left="0" w:right="0"/>
        <w:rPr>
          <w:rFonts w:hint="eastAsia" w:ascii="微软雅黑" w:hAnsi="微软雅黑" w:eastAsia="微软雅黑" w:cs="微软雅黑"/>
          <w:i w:val="0"/>
          <w:caps w:val="0"/>
          <w:color w:val="333333"/>
          <w:spacing w:val="0"/>
          <w:sz w:val="16"/>
          <w:szCs w:val="16"/>
          <w:bdr w:val="single" w:color="5BC0DE" w:sz="36" w:space="0"/>
          <w:shd w:val="clear" w:fill="FFFFFF"/>
        </w:rPr>
      </w:pPr>
      <w:r>
        <w:rPr>
          <w:rFonts w:hint="eastAsia" w:ascii="微软雅黑" w:hAnsi="微软雅黑" w:eastAsia="微软雅黑" w:cs="微软雅黑"/>
          <w:i w:val="0"/>
          <w:caps w:val="0"/>
          <w:color w:val="333333"/>
          <w:spacing w:val="0"/>
          <w:sz w:val="16"/>
          <w:szCs w:val="16"/>
          <w:bdr w:val="single" w:color="5BC0DE" w:sz="36" w:space="0"/>
          <w:shd w:val="clear" w:fill="FFFFFF"/>
        </w:rPr>
        <w:t>3 5</w:t>
      </w:r>
    </w:p>
    <w:p>
      <w:pPr>
        <w:pStyle w:val="6"/>
        <w:keepNext w:val="0"/>
        <w:keepLines w:val="0"/>
        <w:widowControl/>
        <w:suppressLineNumbers w:val="0"/>
        <w:pBdr>
          <w:top w:val="single" w:color="EEEEEE" w:sz="6" w:space="6"/>
          <w:left w:val="single" w:color="5BC0DE" w:sz="36" w:space="6"/>
          <w:bottom w:val="single" w:color="EEEEEE" w:sz="6" w:space="6"/>
          <w:right w:val="single" w:color="EEEEEE" w:sz="6" w:space="6"/>
        </w:pBdr>
        <w:wordWrap w:val="0"/>
        <w:spacing w:before="0" w:beforeAutospacing="0" w:after="360" w:afterAutospacing="0" w:line="21" w:lineRule="atLeast"/>
        <w:ind w:left="0" w:right="0"/>
        <w:rPr>
          <w:rFonts w:hint="eastAsia" w:ascii="微软雅黑" w:hAnsi="微软雅黑" w:eastAsia="微软雅黑" w:cs="微软雅黑"/>
          <w:i w:val="0"/>
          <w:caps w:val="0"/>
          <w:color w:val="333333"/>
          <w:spacing w:val="0"/>
          <w:sz w:val="16"/>
          <w:szCs w:val="16"/>
          <w:bdr w:val="single" w:color="5BC0DE" w:sz="36" w:space="0"/>
          <w:shd w:val="clear" w:fill="FFFFFF"/>
        </w:rPr>
      </w:pPr>
      <w:r>
        <w:rPr>
          <w:rFonts w:hint="eastAsia" w:ascii="微软雅黑" w:hAnsi="微软雅黑" w:eastAsia="微软雅黑" w:cs="微软雅黑"/>
          <w:b/>
          <w:i w:val="0"/>
          <w:caps w:val="0"/>
          <w:color w:val="333333"/>
          <w:spacing w:val="0"/>
          <w:sz w:val="16"/>
          <w:szCs w:val="16"/>
          <w:shd w:val="clear" w:fill="FFFFFF"/>
        </w:rPr>
        <w:t>Output</w:t>
      </w:r>
    </w:p>
    <w:p>
      <w:pPr>
        <w:pStyle w:val="6"/>
        <w:keepNext w:val="0"/>
        <w:keepLines w:val="0"/>
        <w:widowControl/>
        <w:suppressLineNumbers w:val="0"/>
        <w:pBdr>
          <w:top w:val="single" w:color="EEEEEE" w:sz="6" w:space="6"/>
          <w:left w:val="single" w:color="5BC0DE" w:sz="36" w:space="6"/>
          <w:bottom w:val="single" w:color="EEEEEE" w:sz="6" w:space="6"/>
          <w:right w:val="single" w:color="EEEEEE" w:sz="6" w:space="6"/>
        </w:pBdr>
        <w:wordWrap w:val="0"/>
        <w:spacing w:before="0" w:beforeAutospacing="0" w:after="360" w:afterAutospacing="0" w:line="21" w:lineRule="atLeast"/>
        <w:ind w:left="0" w:right="0"/>
        <w:rPr>
          <w:rFonts w:hint="eastAsia" w:ascii="微软雅黑" w:hAnsi="微软雅黑" w:eastAsia="微软雅黑" w:cs="微软雅黑"/>
          <w:i w:val="0"/>
          <w:caps w:val="0"/>
          <w:color w:val="333333"/>
          <w:spacing w:val="0"/>
          <w:sz w:val="16"/>
          <w:szCs w:val="16"/>
          <w:bdr w:val="single" w:color="5BC0DE" w:sz="36" w:space="0"/>
          <w:shd w:val="clear" w:fill="FFFFFF"/>
        </w:rPr>
      </w:pPr>
      <w:r>
        <w:rPr>
          <w:rFonts w:hint="eastAsia" w:ascii="微软雅黑" w:hAnsi="微软雅黑" w:eastAsia="微软雅黑" w:cs="微软雅黑"/>
          <w:i w:val="0"/>
          <w:caps w:val="0"/>
          <w:color w:val="333333"/>
          <w:spacing w:val="0"/>
          <w:sz w:val="16"/>
          <w:szCs w:val="16"/>
          <w:bdr w:val="single" w:color="5BC0DE" w:sz="36" w:space="0"/>
          <w:shd w:val="clear" w:fill="FFFFFF"/>
        </w:rPr>
        <w:t>3</w:t>
      </w:r>
    </w:p>
    <w:p>
      <w:pPr>
        <w:pStyle w:val="6"/>
        <w:keepNext w:val="0"/>
        <w:keepLines w:val="0"/>
        <w:widowControl/>
        <w:suppressLineNumbers w:val="0"/>
        <w:pBdr>
          <w:top w:val="single" w:color="EEEEEE" w:sz="6" w:space="6"/>
          <w:left w:val="single" w:color="5BC0DE" w:sz="36" w:space="6"/>
          <w:bottom w:val="single" w:color="EEEEEE" w:sz="6" w:space="6"/>
          <w:right w:val="single" w:color="EEEEEE" w:sz="6" w:space="6"/>
        </w:pBdr>
        <w:wordWrap w:val="0"/>
        <w:spacing w:before="0" w:beforeAutospacing="0" w:after="360" w:afterAutospacing="0" w:line="21" w:lineRule="atLeast"/>
        <w:ind w:left="0" w:right="0"/>
        <w:rPr>
          <w:rFonts w:hint="eastAsia" w:ascii="微软雅黑" w:hAnsi="微软雅黑" w:eastAsia="微软雅黑" w:cs="微软雅黑"/>
          <w:i w:val="0"/>
          <w:caps w:val="0"/>
          <w:color w:val="333333"/>
          <w:spacing w:val="0"/>
          <w:sz w:val="16"/>
          <w:szCs w:val="16"/>
          <w:bdr w:val="single" w:color="5BC0DE" w:sz="36" w:space="0"/>
          <w:shd w:val="clear" w:fill="FFFFFF"/>
        </w:rPr>
      </w:pPr>
      <w:r>
        <w:rPr>
          <w:rFonts w:hint="eastAsia" w:ascii="微软雅黑" w:hAnsi="微软雅黑" w:eastAsia="微软雅黑" w:cs="微软雅黑"/>
          <w:i w:val="0"/>
          <w:caps w:val="0"/>
          <w:color w:val="333333"/>
          <w:spacing w:val="0"/>
          <w:sz w:val="16"/>
          <w:szCs w:val="16"/>
          <w:bdr w:val="single" w:color="5BC0DE" w:sz="36" w:space="0"/>
          <w:shd w:val="clear" w:fill="FFFFFF"/>
        </w:rPr>
        <w:t>2</w:t>
      </w:r>
    </w:p>
    <w:p>
      <w:pPr>
        <w:pStyle w:val="6"/>
        <w:keepNext w:val="0"/>
        <w:keepLines w:val="0"/>
        <w:widowControl/>
        <w:suppressLineNumbers w:val="0"/>
        <w:pBdr>
          <w:top w:val="single" w:color="EEEEEE" w:sz="6" w:space="6"/>
          <w:left w:val="single" w:color="5BC0DE" w:sz="36" w:space="6"/>
          <w:bottom w:val="single" w:color="EEEEEE" w:sz="6" w:space="6"/>
          <w:right w:val="single" w:color="EEEEEE" w:sz="6" w:space="6"/>
        </w:pBdr>
        <w:wordWrap w:val="0"/>
        <w:spacing w:before="0" w:beforeAutospacing="0" w:after="360" w:afterAutospacing="0" w:line="21" w:lineRule="atLeast"/>
        <w:ind w:left="0" w:right="0"/>
        <w:rPr>
          <w:rFonts w:hint="eastAsia" w:ascii="微软雅黑" w:hAnsi="微软雅黑" w:eastAsia="微软雅黑" w:cs="微软雅黑"/>
          <w:color w:val="333333"/>
          <w:sz w:val="16"/>
          <w:szCs w:val="16"/>
        </w:rPr>
      </w:pPr>
      <w:r>
        <w:rPr>
          <w:rFonts w:hint="eastAsia" w:ascii="微软雅黑" w:hAnsi="微软雅黑" w:eastAsia="微软雅黑" w:cs="微软雅黑"/>
          <w:i w:val="0"/>
          <w:caps w:val="0"/>
          <w:color w:val="333333"/>
          <w:spacing w:val="0"/>
          <w:sz w:val="16"/>
          <w:szCs w:val="16"/>
          <w:bdr w:val="single" w:color="5BC0DE" w:sz="36" w:space="0"/>
          <w:shd w:val="clear" w:fill="FFFFFF"/>
        </w:rPr>
        <w:t xml:space="preserve">3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题意是查询区间内不同数字的种类。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莫队很经典的题，算每一个元素在区间内的贡献。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代码：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#pragma comment(linker, "/STACK:102400000,102400000")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#pragma warning(disable:4996)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&lt;iostream&gt;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&lt;algorithm&gt;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&lt;cstring&gt;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&lt;vector&gt;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&lt;string&gt;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&lt;cstdio&gt;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&lt;cmath&gt;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&lt;queue&gt;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&lt;stack&gt;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&lt;set&gt;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&lt;map&gt;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#define INF 0x3fffffff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typedef long long 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const int mod = 1e9 + 7;</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const int maxn = 1e6 + 5;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n, q, bk;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val[30005], res[200005], num[maxn];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struct no</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int le;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int ri;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int 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}qu[200005];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bool cmp(no n1, no n2)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if (n1.le / bk == n2.le / bk)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return n1.ri &lt; n2.ri;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else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return n1.le / bk &lt; n2.le / bk;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input()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int i, u, v;</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scanf("%d", &amp;n);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for (i = 1; i &lt;= n;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scanf("%d", &amp;val[i]);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scanf("%d", &amp;q);</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for (i = 1; i &lt;= q;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scanf("%d%d", &amp;u, &amp;v);</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qu[i].le = u;</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qu[i].ri = v;</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qu[i].id =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solve()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bk = sqrt(1.0*n);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sort(qu + 1, qu + q + 1, cmp);</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int i, j, id, ans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int pl = 1, pr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for (i = 1; i &lt;= q;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id = qu[i].id;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if (qu[i].le == qu[i].ri)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res[id] =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continue;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if (pr &lt; qu[i].ri)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for (j = pr + 1; j &lt;= qu[i].ri; 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if (num[val[j]]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num[val[j]]++;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else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for (j = pr; j &gt; qu[i].ri; 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num[val[j]]--;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if (num[val[j]]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pr = qu[i].ri;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if (pl &lt; qu[i].le)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for (j = pl; j &lt; qu[i].le; 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num[val[j]]--;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if (num[val[j]]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else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for (j = pl - 1; j &gt;= qu[i].le; 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if (num[val[j]]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num[val[j]]++;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pl = qu[i].le;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res[id] = ans;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for (i = 1; i &lt;= q;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printf("%d\n", res[i]);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int main()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//freopen("i.txt","r",stdin);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//freopen("o.txt","w",stdout);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input();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solve();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center"/>
        <w:rPr>
          <w:rFonts w:hint="eastAsia" w:ascii="微软雅黑" w:hAnsi="微软雅黑" w:eastAsia="微软雅黑" w:cs="微软雅黑"/>
          <w:b/>
          <w:i w:val="0"/>
          <w:caps w:val="0"/>
          <w:color w:val="1A5CC8"/>
          <w:spacing w:val="0"/>
          <w:sz w:val="16"/>
          <w:szCs w:val="16"/>
        </w:rPr>
      </w:pPr>
      <w:r>
        <w:rPr>
          <w:rFonts w:hint="eastAsia" w:ascii="微软雅黑" w:hAnsi="微软雅黑" w:eastAsia="微软雅黑" w:cs="微软雅黑"/>
          <w:b/>
          <w:i w:val="0"/>
          <w:caps w:val="0"/>
          <w:color w:val="1A5CC8"/>
          <w:spacing w:val="0"/>
          <w:sz w:val="16"/>
          <w:szCs w:val="16"/>
          <w:shd w:val="clear" w:fill="FEFEF2"/>
        </w:rPr>
        <w:t>过山车</w:t>
      </w:r>
    </w:p>
    <w:p>
      <w:pPr>
        <w:keepNext w:val="0"/>
        <w:keepLines w:val="0"/>
        <w:widowControl/>
        <w:suppressLineNumbers w:val="0"/>
        <w:jc w:val="left"/>
        <w:rPr>
          <w:rFonts w:hint="eastAsia" w:ascii="微软雅黑" w:hAnsi="微软雅黑" w:eastAsia="微软雅黑" w:cs="微软雅黑"/>
          <w:sz w:val="16"/>
          <w:szCs w:val="16"/>
        </w:rPr>
      </w:pPr>
      <w:r>
        <w:rPr>
          <w:rStyle w:val="9"/>
          <w:rFonts w:hint="eastAsia" w:ascii="微软雅黑" w:hAnsi="微软雅黑" w:eastAsia="微软雅黑" w:cs="微软雅黑"/>
          <w:b/>
          <w:i w:val="0"/>
          <w:caps w:val="0"/>
          <w:color w:val="008000"/>
          <w:spacing w:val="0"/>
          <w:kern w:val="0"/>
          <w:sz w:val="16"/>
          <w:szCs w:val="16"/>
          <w:shd w:val="clear" w:fill="FEFEF2"/>
          <w:lang w:val="en-US" w:eastAsia="zh-CN" w:bidi="ar"/>
        </w:rPr>
        <w:t>Time Limit: 1000/1000 MS (Java/Others)    Memory Limit: 32768/32768 K (Java/Others) Total Submission(s): 14056    Accepted Submission(s): 6196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RPG girls今天和大家一起去游乐场玩，终于可以坐上梦寐以求的过山车了。可是，过山车的每一排只有两个座位，而且还有条不成文的规矩，就是每个女生必须找个个男生做partner和她同坐。但是，每个女孩都有各自的想法，举个例子把，Rabbit只愿意和XHD或PQK做partner，Grass只愿意和linle或LL做partner，PrincessSnow愿意和水域浪子或伪酷儿做partner。考虑到经费问题，boss刘决定只让找到partner的人去坐过山车，其他的人，嘿嘿，就站在下面看着吧。聪明的Acmer，你可以帮忙算算最多有多少对组合可以坐上过山车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输入数据的第一行是三个整数K , M , N，分别表示可能的组合数目，女生的人数，男生的人数。0&lt;K&lt;=1000 1&lt;=N 和M&lt;=500.接下来的K行，每行有两个数，分别表示女生Ai愿意和男生Bj做partner。最后一个0结束输入。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对于每组数据，输出一个整数，表示可以坐上过山车的最多组合数。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lang w:val="en-US" w:eastAsia="zh-CN" w:bidi="ar"/>
        </w:rPr>
        <w:t>Sample 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6 3 3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1 1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1 2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1 3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2 1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2 3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3 1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i w:val="0"/>
          <w:caps w:val="0"/>
          <w:color w:val="7CA9ED"/>
          <w:spacing w:val="0"/>
          <w:sz w:val="16"/>
          <w:szCs w:val="16"/>
        </w:rPr>
      </w:pPr>
      <w:r>
        <w:rPr>
          <w:rFonts w:hint="eastAsia" w:ascii="微软雅黑" w:hAnsi="微软雅黑" w:eastAsia="微软雅黑" w:cs="微软雅黑"/>
          <w:b/>
          <w:i w:val="0"/>
          <w:caps w:val="0"/>
          <w:color w:val="7CA9ED"/>
          <w:spacing w:val="0"/>
          <w:kern w:val="0"/>
          <w:sz w:val="16"/>
          <w:szCs w:val="16"/>
          <w:lang w:val="en-US" w:eastAsia="zh-CN" w:bidi="ar"/>
        </w:rPr>
        <w:t>Sample 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3</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&lt;stdio.h&gt;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&lt;string.h&gt;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&lt;math.h&gt;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&lt;stdlib.h&gt;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#define N 1010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#define INF 0x3f3f3f3f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G[N][N], used[N], vis[N], 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bool Find(int u)</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 = 1 ; i &lt;= n ;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if(!vis[i] &amp;&amp; G[u][i])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{//vis[i]表示i男生还没有被别的女生选走</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vis[i] =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if(!used[i] || Find(used[i]))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{//如果女生used[i]没有选男生i作伴或者女生used[i]选了男生i，她放弃男生i并且另外找到了自己的伴</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used[i] = u;//就让男生i与女生u作伴</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 true;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 false;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}//该函数判断女生爱能不能找到伴</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k, m, i, a, b, ans;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while(scanf("%d", &amp;k), 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ans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memset(G, 0, sizeof(G));</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scanf("%d%d", &amp;m, &amp;n);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while(k--)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scanf("%d%d", &amp;a, &amp;b);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G[a][b] = 1;//G[a][b]表示女生a愿意与男生b作伴</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}//used[i]表示i男生与used[i]女生作伴</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memset(used, 0, sizeof(used));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 = 1 ; i &lt;= m ;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memset(vis, 0, sizeof(vis));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if(Find(i))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ans++;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printf("%d\n", ans);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AC自动机</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ind w:left="72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Here you have a set of strings. A dominator is a string of the set dominating all strings else. The string </w:t>
      </w:r>
      <w:r>
        <w:rPr>
          <w:rFonts w:hint="eastAsia" w:ascii="微软雅黑" w:hAnsi="微软雅黑" w:eastAsia="微软雅黑" w:cs="微软雅黑"/>
          <w:b w:val="0"/>
          <w:i w:val="0"/>
          <w:caps w:val="0"/>
          <w:color w:val="000000"/>
          <w:spacing w:val="0"/>
          <w:kern w:val="0"/>
          <w:sz w:val="16"/>
          <w:szCs w:val="16"/>
          <w:u w:val="none"/>
          <w:lang w:val="en-US" w:eastAsia="zh-CN" w:bidi="ar"/>
        </w:rPr>
        <w:t>SS</w:t>
      </w:r>
      <w:r>
        <w:rPr>
          <w:rFonts w:hint="eastAsia" w:ascii="微软雅黑" w:hAnsi="微软雅黑" w:eastAsia="微软雅黑" w:cs="微软雅黑"/>
          <w:i w:val="0"/>
          <w:caps w:val="0"/>
          <w:color w:val="000000"/>
          <w:spacing w:val="0"/>
          <w:kern w:val="0"/>
          <w:sz w:val="16"/>
          <w:szCs w:val="16"/>
          <w:lang w:val="en-US" w:eastAsia="zh-CN" w:bidi="ar"/>
        </w:rPr>
        <w:t> is dominated by </w:t>
      </w:r>
      <w:r>
        <w:rPr>
          <w:rFonts w:hint="eastAsia" w:ascii="微软雅黑" w:hAnsi="微软雅黑" w:eastAsia="微软雅黑" w:cs="微软雅黑"/>
          <w:b w:val="0"/>
          <w:i w:val="0"/>
          <w:caps w:val="0"/>
          <w:color w:val="000000"/>
          <w:spacing w:val="0"/>
          <w:kern w:val="0"/>
          <w:sz w:val="16"/>
          <w:szCs w:val="16"/>
          <w:u w:val="none"/>
          <w:lang w:val="en-US" w:eastAsia="zh-CN" w:bidi="ar"/>
        </w:rPr>
        <w:t>TT</w:t>
      </w:r>
      <w:r>
        <w:rPr>
          <w:rFonts w:hint="eastAsia" w:ascii="微软雅黑" w:hAnsi="微软雅黑" w:eastAsia="微软雅黑" w:cs="微软雅黑"/>
          <w:i w:val="0"/>
          <w:caps w:val="0"/>
          <w:color w:val="000000"/>
          <w:spacing w:val="0"/>
          <w:kern w:val="0"/>
          <w:sz w:val="16"/>
          <w:szCs w:val="16"/>
          <w:lang w:val="en-US" w:eastAsia="zh-CN" w:bidi="ar"/>
        </w:rPr>
        <w:t> if </w:t>
      </w:r>
      <w:r>
        <w:rPr>
          <w:rFonts w:hint="eastAsia" w:ascii="微软雅黑" w:hAnsi="微软雅黑" w:eastAsia="微软雅黑" w:cs="微软雅黑"/>
          <w:b w:val="0"/>
          <w:i w:val="0"/>
          <w:caps w:val="0"/>
          <w:color w:val="000000"/>
          <w:spacing w:val="0"/>
          <w:kern w:val="0"/>
          <w:sz w:val="16"/>
          <w:szCs w:val="16"/>
          <w:u w:val="none"/>
          <w:lang w:val="en-US" w:eastAsia="zh-CN" w:bidi="ar"/>
        </w:rPr>
        <w:t>SS</w:t>
      </w:r>
      <w:r>
        <w:rPr>
          <w:rFonts w:hint="eastAsia" w:ascii="微软雅黑" w:hAnsi="微软雅黑" w:eastAsia="微软雅黑" w:cs="微软雅黑"/>
          <w:i w:val="0"/>
          <w:caps w:val="0"/>
          <w:color w:val="000000"/>
          <w:spacing w:val="0"/>
          <w:kern w:val="0"/>
          <w:sz w:val="16"/>
          <w:szCs w:val="16"/>
          <w:lang w:val="en-US" w:eastAsia="zh-CN" w:bidi="ar"/>
        </w:rPr>
        <w:t> is a substring of </w:t>
      </w:r>
      <w:r>
        <w:rPr>
          <w:rFonts w:hint="eastAsia" w:ascii="微软雅黑" w:hAnsi="微软雅黑" w:eastAsia="微软雅黑" w:cs="微软雅黑"/>
          <w:b w:val="0"/>
          <w:i w:val="0"/>
          <w:caps w:val="0"/>
          <w:color w:val="000000"/>
          <w:spacing w:val="0"/>
          <w:kern w:val="0"/>
          <w:sz w:val="16"/>
          <w:szCs w:val="16"/>
          <w:u w:val="none"/>
          <w:lang w:val="en-US" w:eastAsia="zh-CN" w:bidi="ar"/>
        </w:rPr>
        <w:t>TT</w:t>
      </w:r>
      <w:r>
        <w:rPr>
          <w:rFonts w:hint="eastAsia" w:ascii="微软雅黑" w:hAnsi="微软雅黑" w:eastAsia="微软雅黑" w:cs="微软雅黑"/>
          <w:i w:val="0"/>
          <w:caps w:val="0"/>
          <w:color w:val="000000"/>
          <w:spacing w:val="0"/>
          <w:kern w:val="0"/>
          <w:sz w:val="16"/>
          <w:szCs w:val="16"/>
          <w:lang w:val="en-US" w:eastAsia="zh-CN" w:bidi="ar"/>
        </w:rPr>
        <w:t>.</w:t>
      </w:r>
    </w:p>
    <w:p>
      <w:pPr>
        <w:keepNext w:val="0"/>
        <w:keepLines w:val="0"/>
        <w:widowControl/>
        <w:suppressLineNumbers w:val="0"/>
        <w:pBdr>
          <w:left w:val="none" w:color="auto" w:sz="0" w:space="0"/>
        </w:pBdr>
        <w:spacing w:before="300" w:beforeAutospacing="0"/>
        <w:ind w:left="0" w:firstLine="0"/>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rPr>
        <w:t>Input</w:t>
      </w:r>
    </w:p>
    <w:p>
      <w:pPr>
        <w:keepNext w:val="0"/>
        <w:keepLines w:val="0"/>
        <w:widowControl/>
        <w:suppressLineNumbers w:val="0"/>
        <w:pBdr>
          <w:top w:val="none" w:color="auto" w:sz="0" w:space="0"/>
          <w:left w:val="none" w:color="auto" w:sz="0" w:space="0"/>
          <w:bottom w:val="none" w:color="auto" w:sz="0" w:space="0"/>
          <w:right w:val="none" w:color="auto" w:sz="0" w:space="0"/>
        </w:pBdr>
        <w:ind w:left="72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The input contains several test cases and the first line provides the total number of cases.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For each test case, the first line contains an integer </w:t>
      </w:r>
      <w:r>
        <w:rPr>
          <w:rFonts w:hint="eastAsia" w:ascii="微软雅黑" w:hAnsi="微软雅黑" w:eastAsia="微软雅黑" w:cs="微软雅黑"/>
          <w:b w:val="0"/>
          <w:i w:val="0"/>
          <w:caps w:val="0"/>
          <w:color w:val="000000"/>
          <w:spacing w:val="0"/>
          <w:sz w:val="16"/>
          <w:szCs w:val="16"/>
          <w:u w:val="none"/>
        </w:rPr>
        <w:t>NN</w:t>
      </w:r>
      <w:r>
        <w:rPr>
          <w:rFonts w:hint="eastAsia" w:ascii="微软雅黑" w:hAnsi="微软雅黑" w:eastAsia="微软雅黑" w:cs="微软雅黑"/>
          <w:i w:val="0"/>
          <w:caps w:val="0"/>
          <w:color w:val="000000"/>
          <w:spacing w:val="0"/>
          <w:sz w:val="16"/>
          <w:szCs w:val="16"/>
        </w:rPr>
        <w:t> indicating the size of the set.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Each of the following </w:t>
      </w:r>
      <w:r>
        <w:rPr>
          <w:rFonts w:hint="eastAsia" w:ascii="微软雅黑" w:hAnsi="微软雅黑" w:eastAsia="微软雅黑" w:cs="微软雅黑"/>
          <w:b w:val="0"/>
          <w:i w:val="0"/>
          <w:caps w:val="0"/>
          <w:color w:val="000000"/>
          <w:spacing w:val="0"/>
          <w:sz w:val="16"/>
          <w:szCs w:val="16"/>
          <w:u w:val="none"/>
        </w:rPr>
        <w:t>NN</w:t>
      </w:r>
      <w:r>
        <w:rPr>
          <w:rFonts w:hint="eastAsia" w:ascii="微软雅黑" w:hAnsi="微软雅黑" w:eastAsia="微软雅黑" w:cs="微软雅黑"/>
          <w:i w:val="0"/>
          <w:caps w:val="0"/>
          <w:color w:val="000000"/>
          <w:spacing w:val="0"/>
          <w:sz w:val="16"/>
          <w:szCs w:val="16"/>
        </w:rPr>
        <w:t> lines describes a string of the set in lowercase.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The total length of strings in each case has the limit of </w:t>
      </w:r>
      <w:r>
        <w:rPr>
          <w:rFonts w:hint="eastAsia" w:ascii="微软雅黑" w:hAnsi="微软雅黑" w:eastAsia="微软雅黑" w:cs="微软雅黑"/>
          <w:b w:val="0"/>
          <w:i w:val="0"/>
          <w:caps w:val="0"/>
          <w:color w:val="000000"/>
          <w:spacing w:val="0"/>
          <w:sz w:val="16"/>
          <w:szCs w:val="16"/>
          <w:u w:val="none"/>
        </w:rPr>
        <w:t>100000100000</w:t>
      </w:r>
      <w:r>
        <w:rPr>
          <w:rFonts w:hint="eastAsia" w:ascii="微软雅黑" w:hAnsi="微软雅黑" w:eastAsia="微软雅黑" w:cs="微软雅黑"/>
          <w:i w:val="0"/>
          <w:caps w:val="0"/>
          <w:color w:val="000000"/>
          <w:spacing w:val="0"/>
          <w:sz w:val="16"/>
          <w:szCs w:val="16"/>
        </w:rPr>
        <w:t>. </w:t>
      </w:r>
      <w:r>
        <w:rPr>
          <w:rFonts w:hint="eastAsia" w:ascii="微软雅黑" w:hAnsi="微软雅黑" w:eastAsia="微软雅黑" w:cs="微软雅黑"/>
          <w:i w:val="0"/>
          <w:caps w:val="0"/>
          <w:color w:val="000000"/>
          <w:spacing w:val="0"/>
          <w:sz w:val="16"/>
          <w:szCs w:val="16"/>
        </w:rPr>
        <w:br w:type="textWrapping"/>
      </w:r>
      <w:r>
        <w:rPr>
          <w:rFonts w:hint="eastAsia" w:ascii="微软雅黑" w:hAnsi="微软雅黑" w:eastAsia="微软雅黑" w:cs="微软雅黑"/>
          <w:i w:val="0"/>
          <w:caps w:val="0"/>
          <w:color w:val="000000"/>
          <w:spacing w:val="0"/>
          <w:sz w:val="16"/>
          <w:szCs w:val="16"/>
        </w:rPr>
        <w:t>The limit is 30MB for the input file.</w:t>
      </w:r>
    </w:p>
    <w:p>
      <w:pPr>
        <w:keepNext w:val="0"/>
        <w:keepLines w:val="0"/>
        <w:widowControl/>
        <w:suppressLineNumbers w:val="0"/>
        <w:pBdr>
          <w:left w:val="none" w:color="auto" w:sz="0" w:space="0"/>
        </w:pBdr>
        <w:spacing w:before="300" w:beforeAutospacing="0"/>
        <w:ind w:left="0" w:firstLine="0"/>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rPr>
        <w:t>Output</w:t>
      </w:r>
    </w:p>
    <w:p>
      <w:pPr>
        <w:keepNext w:val="0"/>
        <w:keepLines w:val="0"/>
        <w:widowControl/>
        <w:suppressLineNumbers w:val="0"/>
        <w:pBdr>
          <w:top w:val="none" w:color="auto" w:sz="0" w:space="0"/>
          <w:left w:val="none" w:color="auto" w:sz="0" w:space="0"/>
          <w:bottom w:val="none" w:color="auto" w:sz="0" w:space="0"/>
          <w:right w:val="none" w:color="auto" w:sz="0" w:space="0"/>
        </w:pBdr>
        <w:ind w:left="72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For each test case, output a dominator if exist, or No if not.</w:t>
      </w:r>
    </w:p>
    <w:p>
      <w:pPr>
        <w:keepNext w:val="0"/>
        <w:keepLines w:val="0"/>
        <w:widowControl/>
        <w:suppressLineNumbers w:val="0"/>
        <w:pBdr>
          <w:left w:val="none" w:color="auto" w:sz="0" w:space="0"/>
        </w:pBdr>
        <w:spacing w:before="300" w:beforeAutospacing="0"/>
        <w:ind w:left="0" w:firstLine="0"/>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rPr>
        <w:t>Sample Input</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3</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10</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you</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better</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worse</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richer</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poorer</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sickness</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health</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death</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faithfulness</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youbemyweddedwifebetterworsericherpoorersicknesshealthtilldeathdouspartandpledgeyoumyfaithfulness</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5</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abc</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cde</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abcde</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abcde</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bcde</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3</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aaaaa</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aaaab</w:t>
      </w:r>
    </w:p>
    <w:p>
      <w:pPr>
        <w:pStyle w:val="6"/>
        <w:keepNext w:val="0"/>
        <w:keepLines w:val="0"/>
        <w:widowControl/>
        <w:suppressLineNumbers w:val="0"/>
        <w:rPr>
          <w:rFonts w:hint="eastAsia" w:ascii="微软雅黑" w:hAnsi="微软雅黑" w:eastAsia="微软雅黑" w:cs="微软雅黑"/>
          <w:sz w:val="16"/>
          <w:szCs w:val="16"/>
        </w:rPr>
      </w:pPr>
      <w:r>
        <w:rPr>
          <w:rFonts w:hint="eastAsia" w:ascii="微软雅黑" w:hAnsi="微软雅黑" w:eastAsia="微软雅黑" w:cs="微软雅黑"/>
          <w:i w:val="0"/>
          <w:caps w:val="0"/>
          <w:color w:val="000000"/>
          <w:spacing w:val="0"/>
          <w:sz w:val="16"/>
          <w:szCs w:val="16"/>
        </w:rPr>
        <w:t>aaaac</w:t>
      </w:r>
    </w:p>
    <w:p>
      <w:pPr>
        <w:keepNext w:val="0"/>
        <w:keepLines w:val="0"/>
        <w:widowControl/>
        <w:suppressLineNumbers w:val="0"/>
        <w:pBdr>
          <w:left w:val="none" w:color="auto" w:sz="0" w:space="0"/>
        </w:pBdr>
        <w:spacing w:before="300" w:beforeAutospacing="0"/>
        <w:ind w:left="0" w:firstLine="0"/>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rPr>
        <w:t>Sample Output</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youbemyweddedwifebetterworsericherpoorersicknesshealthtilldeathdouspartandpledgeyoumyfaithfulness</w:t>
      </w:r>
    </w:p>
    <w:p>
      <w:pPr>
        <w:pStyle w:val="6"/>
        <w:keepNext w:val="0"/>
        <w:keepLines w:val="0"/>
        <w:widowControl/>
        <w:suppressLineNumbers w:val="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abcde</w:t>
      </w:r>
    </w:p>
    <w:p>
      <w:pPr>
        <w:pStyle w:val="6"/>
        <w:keepNext w:val="0"/>
        <w:keepLines w:val="0"/>
        <w:widowControl/>
        <w:suppressLineNumbers w:val="0"/>
        <w:rPr>
          <w:rFonts w:hint="eastAsia" w:ascii="微软雅黑" w:hAnsi="微软雅黑" w:eastAsia="微软雅黑" w:cs="微软雅黑"/>
          <w:sz w:val="16"/>
          <w:szCs w:val="16"/>
        </w:rPr>
      </w:pPr>
      <w:r>
        <w:rPr>
          <w:rFonts w:hint="eastAsia" w:ascii="微软雅黑" w:hAnsi="微软雅黑" w:eastAsia="微软雅黑" w:cs="微软雅黑"/>
          <w:i w:val="0"/>
          <w:caps w:val="0"/>
          <w:color w:val="000000"/>
          <w:spacing w:val="0"/>
          <w:sz w:val="16"/>
          <w:szCs w:val="16"/>
        </w:rPr>
        <w:t>No</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简略题意：问是否存在一个串，其他串都是他的子串。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del w:id="0">
        <w:r>
          <w:rPr>
            <w:rFonts w:hint="eastAsia" w:ascii="微软雅黑" w:hAnsi="微软雅黑" w:eastAsia="微软雅黑" w:cs="微软雅黑"/>
            <w:i w:val="0"/>
            <w:caps w:val="0"/>
            <w:color w:val="4F4F4F"/>
            <w:spacing w:val="0"/>
            <w:sz w:val="16"/>
            <w:szCs w:val="16"/>
            <w:shd w:val="clear" w:fill="FFFFFF"/>
          </w:rPr>
          <w:delText>看了题目之后，可以明确一点，极限数据的情况下，暴力一定过不了。</w:delText>
        </w:r>
      </w:del>
      <w:r>
        <w:rPr>
          <w:rFonts w:hint="eastAsia" w:ascii="微软雅黑" w:hAnsi="微软雅黑" w:eastAsia="微软雅黑" w:cs="微软雅黑"/>
          <w:i w:val="0"/>
          <w:caps w:val="0"/>
          <w:color w:val="4F4F4F"/>
          <w:spacing w:val="0"/>
          <w:sz w:val="16"/>
          <w:szCs w:val="16"/>
          <w:shd w:val="clear" w:fill="FFFFFF"/>
        </w:rPr>
        <w:t> </w:t>
      </w:r>
      <w:r>
        <w:rPr>
          <w:rFonts w:hint="eastAsia" w:ascii="微软雅黑" w:hAnsi="微软雅黑" w:eastAsia="微软雅黑" w:cs="微软雅黑"/>
          <w:i w:val="0"/>
          <w:caps w:val="0"/>
          <w:color w:val="4F4F4F"/>
          <w:spacing w:val="0"/>
          <w:sz w:val="16"/>
          <w:szCs w:val="16"/>
          <w:shd w:val="clear" w:fill="FFFFFF"/>
        </w:rPr>
        <w:br w:type="textWrapping"/>
      </w:r>
      <w:r>
        <w:rPr>
          <w:rFonts w:hint="eastAsia" w:ascii="微软雅黑" w:hAnsi="微软雅黑" w:eastAsia="微软雅黑" w:cs="微软雅黑"/>
          <w:i w:val="0"/>
          <w:caps w:val="0"/>
          <w:color w:val="4F4F4F"/>
          <w:spacing w:val="0"/>
          <w:sz w:val="16"/>
          <w:szCs w:val="16"/>
          <w:shd w:val="clear" w:fill="FFFFFF"/>
        </w:rPr>
        <w:t>有可能成为目标串的一定是最长串，所有串建AC自动机，用最长串去匹配。如果匹配到了所有串，那么答案存在。 </w:t>
      </w:r>
      <w:r>
        <w:rPr>
          <w:rFonts w:hint="eastAsia" w:ascii="微软雅黑" w:hAnsi="微软雅黑" w:eastAsia="微软雅黑" w:cs="微软雅黑"/>
          <w:i w:val="0"/>
          <w:caps w:val="0"/>
          <w:color w:val="4F4F4F"/>
          <w:spacing w:val="0"/>
          <w:sz w:val="16"/>
          <w:szCs w:val="16"/>
          <w:shd w:val="clear" w:fill="FFFFFF"/>
        </w:rPr>
        <w:br w:type="textWrapping"/>
      </w:r>
      <w:r>
        <w:rPr>
          <w:rFonts w:hint="eastAsia" w:ascii="微软雅黑" w:hAnsi="微软雅黑" w:eastAsia="微软雅黑" w:cs="微软雅黑"/>
          <w:i w:val="0"/>
          <w:caps w:val="0"/>
          <w:color w:val="4F4F4F"/>
          <w:spacing w:val="0"/>
          <w:sz w:val="16"/>
          <w:szCs w:val="16"/>
          <w:shd w:val="clear" w:fill="FFFFFF"/>
        </w:rPr>
        <w:t>具体做法就是每访问到一个节点，都看当前节点是否能匹配到某个串，以及这个节点一直在fail树上跳转到根部的这段路径上是否能匹配上某个串。 </w:t>
      </w:r>
      <w:r>
        <w:rPr>
          <w:rFonts w:hint="eastAsia" w:ascii="微软雅黑" w:hAnsi="微软雅黑" w:eastAsia="微软雅黑" w:cs="微软雅黑"/>
          <w:i w:val="0"/>
          <w:caps w:val="0"/>
          <w:color w:val="4F4F4F"/>
          <w:spacing w:val="0"/>
          <w:sz w:val="16"/>
          <w:szCs w:val="16"/>
          <w:shd w:val="clear" w:fill="FFFFFF"/>
        </w:rPr>
        <w:br w:type="textWrapping"/>
      </w:r>
      <w:r>
        <w:rPr>
          <w:rFonts w:hint="eastAsia" w:ascii="微软雅黑" w:hAnsi="微软雅黑" w:eastAsia="微软雅黑" w:cs="微软雅黑"/>
          <w:i w:val="0"/>
          <w:caps w:val="0"/>
          <w:color w:val="4F4F4F"/>
          <w:spacing w:val="0"/>
          <w:sz w:val="16"/>
          <w:szCs w:val="16"/>
          <w:shd w:val="clear" w:fill="FFFFFF"/>
        </w:rPr>
        <w:t>这题卡自动机做法主要在两点： </w:t>
      </w:r>
      <w:r>
        <w:rPr>
          <w:rFonts w:hint="eastAsia" w:ascii="微软雅黑" w:hAnsi="微软雅黑" w:eastAsia="微软雅黑" w:cs="微软雅黑"/>
          <w:i w:val="0"/>
          <w:caps w:val="0"/>
          <w:color w:val="4F4F4F"/>
          <w:spacing w:val="0"/>
          <w:sz w:val="16"/>
          <w:szCs w:val="16"/>
          <w:shd w:val="clear" w:fill="FFFFFF"/>
        </w:rPr>
        <w:br w:type="textWrapping"/>
      </w:r>
      <w:r>
        <w:rPr>
          <w:rFonts w:hint="eastAsia" w:ascii="微软雅黑" w:hAnsi="微软雅黑" w:eastAsia="微软雅黑" w:cs="微软雅黑"/>
          <w:i w:val="0"/>
          <w:caps w:val="0"/>
          <w:color w:val="4F4F4F"/>
          <w:spacing w:val="0"/>
          <w:sz w:val="16"/>
          <w:szCs w:val="16"/>
          <w:shd w:val="clear" w:fill="FFFFFF"/>
        </w:rPr>
        <w:t>1. 卡读入，加了输入挂和不加输入挂相差500ms左右。 </w:t>
      </w:r>
      <w:r>
        <w:rPr>
          <w:rFonts w:hint="eastAsia" w:ascii="微软雅黑" w:hAnsi="微软雅黑" w:eastAsia="微软雅黑" w:cs="微软雅黑"/>
          <w:i w:val="0"/>
          <w:caps w:val="0"/>
          <w:color w:val="4F4F4F"/>
          <w:spacing w:val="0"/>
          <w:sz w:val="16"/>
          <w:szCs w:val="16"/>
          <w:shd w:val="clear" w:fill="FFFFFF"/>
        </w:rPr>
        <w:br w:type="textWrapping"/>
      </w:r>
      <w:r>
        <w:rPr>
          <w:rFonts w:hint="eastAsia" w:ascii="微软雅黑" w:hAnsi="微软雅黑" w:eastAsia="微软雅黑" w:cs="微软雅黑"/>
          <w:i w:val="0"/>
          <w:caps w:val="0"/>
          <w:color w:val="4F4F4F"/>
          <w:spacing w:val="0"/>
          <w:sz w:val="16"/>
          <w:szCs w:val="16"/>
          <w:shd w:val="clear" w:fill="FFFFFF"/>
        </w:rPr>
        <w:t>2. 每次暴力在fail树跳转需要花费一定时间，并且会重复遍历。 </w:t>
      </w:r>
      <w:r>
        <w:rPr>
          <w:rFonts w:hint="eastAsia" w:ascii="微软雅黑" w:hAnsi="微软雅黑" w:eastAsia="微软雅黑" w:cs="微软雅黑"/>
          <w:i w:val="0"/>
          <w:caps w:val="0"/>
          <w:color w:val="4F4F4F"/>
          <w:spacing w:val="0"/>
          <w:sz w:val="16"/>
          <w:szCs w:val="16"/>
          <w:shd w:val="clear" w:fill="FFFFFF"/>
        </w:rPr>
        <w:br w:type="textWrapping"/>
      </w:r>
      <w:r>
        <w:rPr>
          <w:rFonts w:hint="eastAsia" w:ascii="微软雅黑" w:hAnsi="微软雅黑" w:eastAsia="微软雅黑" w:cs="微软雅黑"/>
          <w:i w:val="0"/>
          <w:caps w:val="0"/>
          <w:color w:val="4F4F4F"/>
          <w:spacing w:val="0"/>
          <w:sz w:val="16"/>
          <w:szCs w:val="16"/>
          <w:shd w:val="clear" w:fill="FFFFFF"/>
        </w:rPr>
        <w:t>因为我们不需要知道每个字符串在最长串中出现的次数，因此对于遍历过的节点，不需要再重复遍历，加个标记即可。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Fonts w:hint="eastAsia" w:ascii="微软雅黑" w:hAnsi="微软雅黑" w:eastAsia="微软雅黑" w:cs="微软雅黑"/>
          <w:i w:val="0"/>
          <w:caps w:val="0"/>
          <w:color w:val="009900"/>
          <w:spacing w:val="0"/>
          <w:sz w:val="16"/>
          <w:szCs w:val="16"/>
          <w:shd w:val="clear" w:fill="F6F8FA"/>
        </w:rPr>
        <w:t>#include &lt;stdio.h&gt;#include &lt;algorithm&gt;#include &lt;iostream&gt;#include &lt;string.h&gt;#include &lt;queue&gt;#define maxn 27</w:t>
      </w:r>
      <w:r>
        <w:rPr>
          <w:rFonts w:hint="eastAsia" w:ascii="微软雅黑" w:hAnsi="微软雅黑" w:eastAsia="微软雅黑" w:cs="微软雅黑"/>
          <w:i w:val="0"/>
          <w:caps w:val="0"/>
          <w:color w:val="000088"/>
          <w:spacing w:val="0"/>
          <w:sz w:val="16"/>
          <w:szCs w:val="16"/>
          <w:shd w:val="clear" w:fill="F6F8FA"/>
        </w:rPr>
        <w:t>using</w:t>
      </w: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namespace</w:t>
      </w: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std</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cnt[</w:t>
      </w:r>
      <w:r>
        <w:rPr>
          <w:rFonts w:hint="eastAsia" w:ascii="微软雅黑" w:hAnsi="微软雅黑" w:eastAsia="微软雅黑" w:cs="微软雅黑"/>
          <w:i w:val="0"/>
          <w:caps w:val="0"/>
          <w:color w:val="006666"/>
          <w:spacing w:val="0"/>
          <w:sz w:val="16"/>
          <w:szCs w:val="16"/>
          <w:shd w:val="clear" w:fill="F6F8FA"/>
        </w:rPr>
        <w:t>100010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idx(</w:t>
      </w:r>
      <w:r>
        <w:rPr>
          <w:rFonts w:hint="eastAsia" w:ascii="微软雅黑" w:hAnsi="微软雅黑" w:eastAsia="微软雅黑" w:cs="微软雅黑"/>
          <w:i w:val="0"/>
          <w:caps w:val="0"/>
          <w:color w:val="000088"/>
          <w:spacing w:val="0"/>
          <w:sz w:val="16"/>
          <w:szCs w:val="16"/>
          <w:shd w:val="clear" w:fill="F6F8FA"/>
        </w:rPr>
        <w:t>char</w:t>
      </w:r>
      <w:r>
        <w:rPr>
          <w:rStyle w:val="12"/>
          <w:rFonts w:hint="eastAsia" w:ascii="微软雅黑" w:hAnsi="微软雅黑" w:eastAsia="微软雅黑" w:cs="微软雅黑"/>
          <w:i w:val="0"/>
          <w:caps w:val="0"/>
          <w:color w:val="000000"/>
          <w:spacing w:val="0"/>
          <w:sz w:val="16"/>
          <w:szCs w:val="16"/>
          <w:shd w:val="clear" w:fill="F6F8FA"/>
        </w:rPr>
        <w:t xml:space="preserve"> 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return</w:t>
      </w:r>
      <w:r>
        <w:rPr>
          <w:rStyle w:val="12"/>
          <w:rFonts w:hint="eastAsia" w:ascii="微软雅黑" w:hAnsi="微软雅黑" w:eastAsia="微软雅黑" w:cs="微软雅黑"/>
          <w:i w:val="0"/>
          <w:caps w:val="0"/>
          <w:color w:val="000000"/>
          <w:spacing w:val="0"/>
          <w:sz w:val="16"/>
          <w:szCs w:val="16"/>
          <w:shd w:val="clear" w:fill="F6F8FA"/>
        </w:rPr>
        <w:t xml:space="preserve"> x-</w:t>
      </w:r>
      <w:r>
        <w:rPr>
          <w:rFonts w:hint="eastAsia" w:ascii="微软雅黑" w:hAnsi="微软雅黑" w:eastAsia="微软雅黑" w:cs="微软雅黑"/>
          <w:i w:val="0"/>
          <w:caps w:val="0"/>
          <w:color w:val="009900"/>
          <w:spacing w:val="0"/>
          <w:sz w:val="16"/>
          <w:szCs w:val="16"/>
          <w:shd w:val="clear" w:fill="F6F8FA"/>
        </w:rPr>
        <w:t>'a'</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Fonts w:hint="eastAsia" w:ascii="微软雅黑" w:hAnsi="微软雅黑" w:eastAsia="微软雅黑" w:cs="微软雅黑"/>
          <w:i w:val="0"/>
          <w:caps w:val="0"/>
          <w:color w:val="000088"/>
          <w:spacing w:val="0"/>
          <w:sz w:val="16"/>
          <w:szCs w:val="16"/>
          <w:shd w:val="clear" w:fill="F6F8FA"/>
        </w:rPr>
        <w:t>struct</w:t>
      </w:r>
      <w:r>
        <w:rPr>
          <w:rStyle w:val="12"/>
          <w:rFonts w:hint="eastAsia" w:ascii="微软雅黑" w:hAnsi="微软雅黑" w:eastAsia="微软雅黑" w:cs="微软雅黑"/>
          <w:i w:val="0"/>
          <w:caps w:val="0"/>
          <w:color w:val="000000"/>
          <w:spacing w:val="0"/>
          <w:sz w:val="16"/>
          <w:szCs w:val="16"/>
          <w:shd w:val="clear" w:fill="F6F8FA"/>
        </w:rPr>
        <w:t xml:space="preserve"> Trie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next[</w:t>
      </w:r>
      <w:r>
        <w:rPr>
          <w:rFonts w:hint="eastAsia" w:ascii="微软雅黑" w:hAnsi="微软雅黑" w:eastAsia="微软雅黑" w:cs="微软雅黑"/>
          <w:i w:val="0"/>
          <w:caps w:val="0"/>
          <w:color w:val="006666"/>
          <w:spacing w:val="0"/>
          <w:sz w:val="16"/>
          <w:szCs w:val="16"/>
          <w:shd w:val="clear" w:fill="F6F8FA"/>
        </w:rPr>
        <w:t>500010</w:t>
      </w:r>
      <w:r>
        <w:rPr>
          <w:rStyle w:val="12"/>
          <w:rFonts w:hint="eastAsia" w:ascii="微软雅黑" w:hAnsi="微软雅黑" w:eastAsia="微软雅黑" w:cs="微软雅黑"/>
          <w:i w:val="0"/>
          <w:caps w:val="0"/>
          <w:color w:val="000000"/>
          <w:spacing w:val="0"/>
          <w:sz w:val="16"/>
          <w:szCs w:val="16"/>
          <w:shd w:val="clear" w:fill="F6F8FA"/>
        </w:rPr>
        <w:t>][maxn],fail[</w:t>
      </w:r>
      <w:r>
        <w:rPr>
          <w:rFonts w:hint="eastAsia" w:ascii="微软雅黑" w:hAnsi="微软雅黑" w:eastAsia="微软雅黑" w:cs="微软雅黑"/>
          <w:i w:val="0"/>
          <w:caps w:val="0"/>
          <w:color w:val="006666"/>
          <w:spacing w:val="0"/>
          <w:sz w:val="16"/>
          <w:szCs w:val="16"/>
          <w:shd w:val="clear" w:fill="F6F8FA"/>
        </w:rPr>
        <w:t>500010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vector</w:t>
      </w:r>
      <w:r>
        <w:rPr>
          <w:rFonts w:hint="eastAsia" w:ascii="微软雅黑" w:hAnsi="微软雅黑" w:eastAsia="微软雅黑" w:cs="微软雅黑"/>
          <w:i w:val="0"/>
          <w:caps w:val="0"/>
          <w:color w:val="000000"/>
          <w:spacing w:val="0"/>
          <w:sz w:val="16"/>
          <w:szCs w:val="16"/>
          <w:shd w:val="clear" w:fill="F6F8FA"/>
        </w:rPr>
        <w:t>&lt;</w:t>
      </w:r>
      <w:r>
        <w:rPr>
          <w:rFonts w:hint="eastAsia" w:ascii="微软雅黑" w:hAnsi="微软雅黑" w:eastAsia="微软雅黑" w:cs="微软雅黑"/>
          <w:i w:val="0"/>
          <w:caps w:val="0"/>
          <w:color w:val="000088"/>
          <w:spacing w:val="0"/>
          <w:sz w:val="16"/>
          <w:szCs w:val="16"/>
          <w:shd w:val="clear" w:fill="F6F8FA"/>
        </w:rPr>
        <w:t>int</w:t>
      </w:r>
      <w:r>
        <w:rPr>
          <w:rFonts w:hint="eastAsia" w:ascii="微软雅黑" w:hAnsi="微软雅黑" w:eastAsia="微软雅黑" w:cs="微软雅黑"/>
          <w:i w:val="0"/>
          <w:caps w:val="0"/>
          <w:color w:val="000000"/>
          <w:spacing w:val="0"/>
          <w:sz w:val="16"/>
          <w:szCs w:val="16"/>
          <w:shd w:val="clear" w:fill="F6F8FA"/>
        </w:rPr>
        <w:t>&gt;</w:t>
      </w:r>
      <w:r>
        <w:rPr>
          <w:rStyle w:val="12"/>
          <w:rFonts w:hint="eastAsia" w:ascii="微软雅黑" w:hAnsi="微软雅黑" w:eastAsia="微软雅黑" w:cs="微软雅黑"/>
          <w:i w:val="0"/>
          <w:caps w:val="0"/>
          <w:color w:val="000000"/>
          <w:spacing w:val="0"/>
          <w:sz w:val="16"/>
          <w:szCs w:val="16"/>
          <w:shd w:val="clear" w:fill="F6F8FA"/>
        </w:rPr>
        <w:t xml:space="preserve"> end[</w:t>
      </w:r>
      <w:r>
        <w:rPr>
          <w:rFonts w:hint="eastAsia" w:ascii="微软雅黑" w:hAnsi="微软雅黑" w:eastAsia="微软雅黑" w:cs="微软雅黑"/>
          <w:i w:val="0"/>
          <w:caps w:val="0"/>
          <w:color w:val="006666"/>
          <w:spacing w:val="0"/>
          <w:sz w:val="16"/>
          <w:szCs w:val="16"/>
          <w:shd w:val="clear" w:fill="F6F8FA"/>
        </w:rPr>
        <w:t>500010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root,L;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newnode()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for</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 i &lt; maxn;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next[L][i] = -</w:t>
      </w:r>
      <w:r>
        <w:rPr>
          <w:rFonts w:hint="eastAsia" w:ascii="微软雅黑" w:hAnsi="微软雅黑" w:eastAsia="微软雅黑" w:cs="微软雅黑"/>
          <w:i w:val="0"/>
          <w:caps w:val="0"/>
          <w:color w:val="006666"/>
          <w:spacing w:val="0"/>
          <w:sz w:val="16"/>
          <w:szCs w:val="16"/>
          <w:shd w:val="clear" w:fill="F6F8FA"/>
        </w:rPr>
        <w:t>1</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end[L++].clear();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return</w:t>
      </w:r>
      <w:r>
        <w:rPr>
          <w:rStyle w:val="12"/>
          <w:rFonts w:hint="eastAsia" w:ascii="微软雅黑" w:hAnsi="微软雅黑" w:eastAsia="微软雅黑" w:cs="微软雅黑"/>
          <w:i w:val="0"/>
          <w:caps w:val="0"/>
          <w:color w:val="000000"/>
          <w:spacing w:val="0"/>
          <w:sz w:val="16"/>
          <w:szCs w:val="16"/>
          <w:shd w:val="clear" w:fill="F6F8FA"/>
        </w:rPr>
        <w:t xml:space="preserve"> L-</w:t>
      </w:r>
      <w:r>
        <w:rPr>
          <w:rFonts w:hint="eastAsia" w:ascii="微软雅黑" w:hAnsi="微软雅黑" w:eastAsia="微软雅黑" w:cs="微软雅黑"/>
          <w:i w:val="0"/>
          <w:caps w:val="0"/>
          <w:color w:val="006666"/>
          <w:spacing w:val="0"/>
          <w:sz w:val="16"/>
          <w:szCs w:val="16"/>
          <w:shd w:val="clear" w:fill="F6F8FA"/>
        </w:rPr>
        <w:t>1</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void</w:t>
      </w:r>
      <w:r>
        <w:rPr>
          <w:rStyle w:val="12"/>
          <w:rFonts w:hint="eastAsia" w:ascii="微软雅黑" w:hAnsi="微软雅黑" w:eastAsia="微软雅黑" w:cs="微软雅黑"/>
          <w:i w:val="0"/>
          <w:caps w:val="0"/>
          <w:color w:val="000000"/>
          <w:spacing w:val="0"/>
          <w:sz w:val="16"/>
          <w:szCs w:val="16"/>
          <w:shd w:val="clear" w:fill="F6F8FA"/>
        </w:rPr>
        <w:t xml:space="preserve"> init()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L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root = newnode();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void</w:t>
      </w:r>
      <w:r>
        <w:rPr>
          <w:rStyle w:val="12"/>
          <w:rFonts w:hint="eastAsia" w:ascii="微软雅黑" w:hAnsi="微软雅黑" w:eastAsia="微软雅黑" w:cs="微软雅黑"/>
          <w:i w:val="0"/>
          <w:caps w:val="0"/>
          <w:color w:val="000000"/>
          <w:spacing w:val="0"/>
          <w:sz w:val="16"/>
          <w:szCs w:val="16"/>
          <w:shd w:val="clear" w:fill="F6F8FA"/>
        </w:rPr>
        <w:t xml:space="preserve"> insert(</w:t>
      </w:r>
      <w:r>
        <w:rPr>
          <w:rFonts w:hint="eastAsia" w:ascii="微软雅黑" w:hAnsi="微软雅黑" w:eastAsia="微软雅黑" w:cs="微软雅黑"/>
          <w:i w:val="0"/>
          <w:caps w:val="0"/>
          <w:color w:val="000088"/>
          <w:spacing w:val="0"/>
          <w:sz w:val="16"/>
          <w:szCs w:val="16"/>
          <w:shd w:val="clear" w:fill="F6F8FA"/>
        </w:rPr>
        <w:t>char</w:t>
      </w:r>
      <w:r>
        <w:rPr>
          <w:rStyle w:val="12"/>
          <w:rFonts w:hint="eastAsia" w:ascii="微软雅黑" w:hAnsi="微软雅黑" w:eastAsia="微软雅黑" w:cs="微软雅黑"/>
          <w:i w:val="0"/>
          <w:caps w:val="0"/>
          <w:color w:val="000000"/>
          <w:spacing w:val="0"/>
          <w:sz w:val="16"/>
          <w:szCs w:val="16"/>
          <w:shd w:val="clear" w:fill="F6F8FA"/>
        </w:rPr>
        <w:t xml:space="preserve"> *buf,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len,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now =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for</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 i &lt; len;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if</w:t>
      </w:r>
      <w:r>
        <w:rPr>
          <w:rStyle w:val="12"/>
          <w:rFonts w:hint="eastAsia" w:ascii="微软雅黑" w:hAnsi="微软雅黑" w:eastAsia="微软雅黑" w:cs="微软雅黑"/>
          <w:i w:val="0"/>
          <w:caps w:val="0"/>
          <w:color w:val="000000"/>
          <w:spacing w:val="0"/>
          <w:sz w:val="16"/>
          <w:szCs w:val="16"/>
          <w:shd w:val="clear" w:fill="F6F8FA"/>
        </w:rPr>
        <w:t>(next[now][idx(buf[i])] == -</w:t>
      </w:r>
      <w:r>
        <w:rPr>
          <w:rFonts w:hint="eastAsia" w:ascii="微软雅黑" w:hAnsi="微软雅黑" w:eastAsia="微软雅黑" w:cs="微软雅黑"/>
          <w:i w:val="0"/>
          <w:caps w:val="0"/>
          <w:color w:val="006666"/>
          <w:spacing w:val="0"/>
          <w:sz w:val="16"/>
          <w:szCs w:val="16"/>
          <w:shd w:val="clear" w:fill="F6F8FA"/>
        </w:rPr>
        <w:t>1</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next[now][idx(buf[i])] = newnode();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now = next[now][idx(buf[i])];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end[now].push_back(th);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void</w:t>
      </w:r>
      <w:r>
        <w:rPr>
          <w:rStyle w:val="12"/>
          <w:rFonts w:hint="eastAsia" w:ascii="微软雅黑" w:hAnsi="微软雅黑" w:eastAsia="微软雅黑" w:cs="微软雅黑"/>
          <w:i w:val="0"/>
          <w:caps w:val="0"/>
          <w:color w:val="000000"/>
          <w:spacing w:val="0"/>
          <w:sz w:val="16"/>
          <w:szCs w:val="16"/>
          <w:shd w:val="clear" w:fill="F6F8FA"/>
        </w:rPr>
        <w:t xml:space="preserve"> 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queue</w:t>
      </w:r>
      <w:r>
        <w:rPr>
          <w:rFonts w:hint="eastAsia" w:ascii="微软雅黑" w:hAnsi="微软雅黑" w:eastAsia="微软雅黑" w:cs="微软雅黑"/>
          <w:i w:val="0"/>
          <w:caps w:val="0"/>
          <w:color w:val="000000"/>
          <w:spacing w:val="0"/>
          <w:sz w:val="16"/>
          <w:szCs w:val="16"/>
          <w:shd w:val="clear" w:fill="F6F8FA"/>
        </w:rPr>
        <w:t>&lt;</w:t>
      </w:r>
      <w:r>
        <w:rPr>
          <w:rFonts w:hint="eastAsia" w:ascii="微软雅黑" w:hAnsi="微软雅黑" w:eastAsia="微软雅黑" w:cs="微软雅黑"/>
          <w:i w:val="0"/>
          <w:caps w:val="0"/>
          <w:color w:val="000088"/>
          <w:spacing w:val="0"/>
          <w:sz w:val="16"/>
          <w:szCs w:val="16"/>
          <w:shd w:val="clear" w:fill="F6F8FA"/>
        </w:rPr>
        <w:t>int</w:t>
      </w:r>
      <w:r>
        <w:rPr>
          <w:rFonts w:hint="eastAsia" w:ascii="微软雅黑" w:hAnsi="微软雅黑" w:eastAsia="微软雅黑" w:cs="微软雅黑"/>
          <w:i w:val="0"/>
          <w:caps w:val="0"/>
          <w:color w:val="000000"/>
          <w:spacing w:val="0"/>
          <w:sz w:val="16"/>
          <w:szCs w:val="16"/>
          <w:shd w:val="clear" w:fill="F6F8FA"/>
        </w:rPr>
        <w:t>&gt;</w:t>
      </w:r>
      <w:r>
        <w:rPr>
          <w:rStyle w:val="12"/>
          <w:rFonts w:hint="eastAsia" w:ascii="微软雅黑" w:hAnsi="微软雅黑" w:eastAsia="微软雅黑" w:cs="微软雅黑"/>
          <w:i w:val="0"/>
          <w:caps w:val="0"/>
          <w:color w:val="000000"/>
          <w:spacing w:val="0"/>
          <w:sz w:val="16"/>
          <w:szCs w:val="16"/>
          <w:shd w:val="clear" w:fill="F6F8FA"/>
        </w:rPr>
        <w:t>Q;</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fail[root] =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for</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 i &lt; maxn;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if</w:t>
      </w:r>
      <w:r>
        <w:rPr>
          <w:rStyle w:val="12"/>
          <w:rFonts w:hint="eastAsia" w:ascii="微软雅黑" w:hAnsi="微软雅黑" w:eastAsia="微软雅黑" w:cs="微软雅黑"/>
          <w:i w:val="0"/>
          <w:caps w:val="0"/>
          <w:color w:val="000000"/>
          <w:spacing w:val="0"/>
          <w:sz w:val="16"/>
          <w:szCs w:val="16"/>
          <w:shd w:val="clear" w:fill="F6F8FA"/>
        </w:rPr>
        <w:t>(next[root][i] == -</w:t>
      </w:r>
      <w:r>
        <w:rPr>
          <w:rFonts w:hint="eastAsia" w:ascii="微软雅黑" w:hAnsi="微软雅黑" w:eastAsia="微软雅黑" w:cs="微软雅黑"/>
          <w:i w:val="0"/>
          <w:caps w:val="0"/>
          <w:color w:val="006666"/>
          <w:spacing w:val="0"/>
          <w:sz w:val="16"/>
          <w:szCs w:val="16"/>
          <w:shd w:val="clear" w:fill="F6F8FA"/>
        </w:rPr>
        <w:t>1</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next[root][i] =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fail[next[root][i]] =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Q.push(next[root][i]);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while</w:t>
      </w:r>
      <w:r>
        <w:rPr>
          <w:rStyle w:val="12"/>
          <w:rFonts w:hint="eastAsia" w:ascii="微软雅黑" w:hAnsi="微软雅黑" w:eastAsia="微软雅黑" w:cs="微软雅黑"/>
          <w:i w:val="0"/>
          <w:caps w:val="0"/>
          <w:color w:val="000000"/>
          <w:spacing w:val="0"/>
          <w:sz w:val="16"/>
          <w:szCs w:val="16"/>
          <w:shd w:val="clear" w:fill="F6F8FA"/>
        </w:rPr>
        <w:t>( !Q.empty()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now = Q.front();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Q.pop();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for</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 i &lt; maxn;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if</w:t>
      </w:r>
      <w:r>
        <w:rPr>
          <w:rStyle w:val="12"/>
          <w:rFonts w:hint="eastAsia" w:ascii="微软雅黑" w:hAnsi="微软雅黑" w:eastAsia="微软雅黑" w:cs="微软雅黑"/>
          <w:i w:val="0"/>
          <w:caps w:val="0"/>
          <w:color w:val="000000"/>
          <w:spacing w:val="0"/>
          <w:sz w:val="16"/>
          <w:szCs w:val="16"/>
          <w:shd w:val="clear" w:fill="F6F8FA"/>
        </w:rPr>
        <w:t>(next[now][i] == -</w:t>
      </w:r>
      <w:r>
        <w:rPr>
          <w:rFonts w:hint="eastAsia" w:ascii="微软雅黑" w:hAnsi="微软雅黑" w:eastAsia="微软雅黑" w:cs="微软雅黑"/>
          <w:i w:val="0"/>
          <w:caps w:val="0"/>
          <w:color w:val="006666"/>
          <w:spacing w:val="0"/>
          <w:sz w:val="16"/>
          <w:szCs w:val="16"/>
          <w:shd w:val="clear" w:fill="F6F8FA"/>
        </w:rPr>
        <w:t>1</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next[now][i] = next[fail[now]][i];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fail[next[now][i]]=next[fail[now]][i];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Q.push(next[now][i]);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bool</w:t>
      </w:r>
      <w:r>
        <w:rPr>
          <w:rStyle w:val="12"/>
          <w:rFonts w:hint="eastAsia" w:ascii="微软雅黑" w:hAnsi="微软雅黑" w:eastAsia="微软雅黑" w:cs="微软雅黑"/>
          <w:i w:val="0"/>
          <w:caps w:val="0"/>
          <w:color w:val="000000"/>
          <w:spacing w:val="0"/>
          <w:sz w:val="16"/>
          <w:szCs w:val="16"/>
          <w:shd w:val="clear" w:fill="F6F8FA"/>
        </w:rPr>
        <w:t xml:space="preserve"> vis[</w:t>
      </w:r>
      <w:r>
        <w:rPr>
          <w:rFonts w:hint="eastAsia" w:ascii="微软雅黑" w:hAnsi="微软雅黑" w:eastAsia="微软雅黑" w:cs="微软雅黑"/>
          <w:i w:val="0"/>
          <w:caps w:val="0"/>
          <w:color w:val="006666"/>
          <w:spacing w:val="0"/>
          <w:sz w:val="16"/>
          <w:szCs w:val="16"/>
          <w:shd w:val="clear" w:fill="F6F8FA"/>
        </w:rPr>
        <w:t>500010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query(</w:t>
      </w:r>
      <w:r>
        <w:rPr>
          <w:rFonts w:hint="eastAsia" w:ascii="微软雅黑" w:hAnsi="微软雅黑" w:eastAsia="微软雅黑" w:cs="微软雅黑"/>
          <w:i w:val="0"/>
          <w:caps w:val="0"/>
          <w:color w:val="4F4F4F"/>
          <w:spacing w:val="0"/>
          <w:sz w:val="16"/>
          <w:szCs w:val="16"/>
          <w:shd w:val="clear" w:fill="F6F8FA"/>
        </w:rPr>
        <w:t>string</w:t>
      </w:r>
      <w:r>
        <w:rPr>
          <w:rStyle w:val="12"/>
          <w:rFonts w:hint="eastAsia" w:ascii="微软雅黑" w:hAnsi="微软雅黑" w:eastAsia="微软雅黑" w:cs="微软雅黑"/>
          <w:i w:val="0"/>
          <w:caps w:val="0"/>
          <w:color w:val="000000"/>
          <w:spacing w:val="0"/>
          <w:sz w:val="16"/>
          <w:szCs w:val="16"/>
          <w:shd w:val="clear" w:fill="F6F8FA"/>
        </w:rPr>
        <w:t xml:space="preserve"> buf)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for</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 i &lt; L;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vis[i]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len = buf.size();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now =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res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for</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 i &lt; len;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now = next[now][idx(buf[i])];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temp = now;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while</w:t>
      </w:r>
      <w:r>
        <w:rPr>
          <w:rStyle w:val="12"/>
          <w:rFonts w:hint="eastAsia" w:ascii="微软雅黑" w:hAnsi="微软雅黑" w:eastAsia="微软雅黑" w:cs="微软雅黑"/>
          <w:i w:val="0"/>
          <w:caps w:val="0"/>
          <w:color w:val="000000"/>
          <w:spacing w:val="0"/>
          <w:sz w:val="16"/>
          <w:szCs w:val="16"/>
          <w:shd w:val="clear" w:fill="F6F8FA"/>
        </w:rPr>
        <w:t>( temp != root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if</w:t>
      </w:r>
      <w:r>
        <w:rPr>
          <w:rStyle w:val="12"/>
          <w:rFonts w:hint="eastAsia" w:ascii="微软雅黑" w:hAnsi="微软雅黑" w:eastAsia="微软雅黑" w:cs="微软雅黑"/>
          <w:i w:val="0"/>
          <w:caps w:val="0"/>
          <w:color w:val="000000"/>
          <w:spacing w:val="0"/>
          <w:sz w:val="16"/>
          <w:szCs w:val="16"/>
          <w:shd w:val="clear" w:fill="F6F8FA"/>
        </w:rPr>
        <w:t xml:space="preserve">(vis[temp]) </w:t>
      </w:r>
      <w:r>
        <w:rPr>
          <w:rFonts w:hint="eastAsia" w:ascii="微软雅黑" w:hAnsi="微软雅黑" w:eastAsia="微软雅黑" w:cs="微软雅黑"/>
          <w:i w:val="0"/>
          <w:caps w:val="0"/>
          <w:color w:val="000088"/>
          <w:spacing w:val="0"/>
          <w:sz w:val="16"/>
          <w:szCs w:val="16"/>
          <w:shd w:val="clear" w:fill="F6F8FA"/>
        </w:rPr>
        <w:t>break</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vis[temp] = </w:t>
      </w:r>
      <w:r>
        <w:rPr>
          <w:rFonts w:hint="eastAsia" w:ascii="微软雅黑" w:hAnsi="微软雅黑" w:eastAsia="微软雅黑" w:cs="微软雅黑"/>
          <w:i w:val="0"/>
          <w:caps w:val="0"/>
          <w:color w:val="006666"/>
          <w:spacing w:val="0"/>
          <w:sz w:val="16"/>
          <w:szCs w:val="16"/>
          <w:shd w:val="clear" w:fill="F6F8FA"/>
        </w:rPr>
        <w:t>1</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for</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 i &lt; end[temp].size();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v = end[temp][i];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cnt[v]++;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temp = fail[temp];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return</w:t>
      </w:r>
      <w:r>
        <w:rPr>
          <w:rStyle w:val="12"/>
          <w:rFonts w:hint="eastAsia" w:ascii="微软雅黑" w:hAnsi="微软雅黑" w:eastAsia="微软雅黑" w:cs="微软雅黑"/>
          <w:i w:val="0"/>
          <w:caps w:val="0"/>
          <w:color w:val="000000"/>
          <w:spacing w:val="0"/>
          <w:sz w:val="16"/>
          <w:szCs w:val="16"/>
          <w:shd w:val="clear" w:fill="F6F8FA"/>
        </w:rPr>
        <w:t xml:space="preserve"> 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Fonts w:hint="eastAsia" w:ascii="微软雅黑" w:hAnsi="微软雅黑" w:eastAsia="微软雅黑" w:cs="微软雅黑"/>
          <w:i w:val="0"/>
          <w:caps w:val="0"/>
          <w:color w:val="000088"/>
          <w:spacing w:val="0"/>
          <w:sz w:val="16"/>
          <w:szCs w:val="16"/>
          <w:shd w:val="clear" w:fill="F6F8FA"/>
        </w:rPr>
        <w:t>char</w:t>
      </w:r>
      <w:r>
        <w:rPr>
          <w:rStyle w:val="12"/>
          <w:rFonts w:hint="eastAsia" w:ascii="微软雅黑" w:hAnsi="微软雅黑" w:eastAsia="微软雅黑" w:cs="微软雅黑"/>
          <w:i w:val="0"/>
          <w:caps w:val="0"/>
          <w:color w:val="000000"/>
          <w:spacing w:val="0"/>
          <w:sz w:val="16"/>
          <w:szCs w:val="16"/>
          <w:shd w:val="clear" w:fill="F6F8FA"/>
        </w:rPr>
        <w:t xml:space="preserve"> s[</w:t>
      </w:r>
      <w:r>
        <w:rPr>
          <w:rFonts w:hint="eastAsia" w:ascii="微软雅黑" w:hAnsi="微软雅黑" w:eastAsia="微软雅黑" w:cs="微软雅黑"/>
          <w:i w:val="0"/>
          <w:caps w:val="0"/>
          <w:color w:val="006666"/>
          <w:spacing w:val="0"/>
          <w:sz w:val="16"/>
          <w:szCs w:val="16"/>
          <w:shd w:val="clear" w:fill="F6F8FA"/>
        </w:rPr>
        <w:t>1100000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Trie ac;</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n;</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main()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cin</w:t>
      </w:r>
      <w:r>
        <w:rPr>
          <w:rStyle w:val="12"/>
          <w:rFonts w:hint="eastAsia" w:ascii="微软雅黑" w:hAnsi="微软雅黑" w:eastAsia="微软雅黑" w:cs="微软雅黑"/>
          <w:i w:val="0"/>
          <w:caps w:val="0"/>
          <w:color w:val="000000"/>
          <w:spacing w:val="0"/>
          <w:sz w:val="16"/>
          <w:szCs w:val="16"/>
          <w:shd w:val="clear" w:fill="F6F8FA"/>
        </w:rPr>
        <w:t xml:space="preserve"> &gt;&gt; 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while</w:t>
      </w:r>
      <w:r>
        <w:rPr>
          <w:rStyle w:val="12"/>
          <w:rFonts w:hint="eastAsia" w:ascii="微软雅黑" w:hAnsi="微软雅黑" w:eastAsia="微软雅黑" w:cs="微软雅黑"/>
          <w:i w:val="0"/>
          <w:caps w:val="0"/>
          <w:color w:val="000000"/>
          <w:spacing w:val="0"/>
          <w:sz w:val="16"/>
          <w:szCs w:val="16"/>
          <w:shd w:val="clear" w:fill="F6F8FA"/>
        </w:rPr>
        <w:t>(t--)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cin</w:t>
      </w:r>
      <w:r>
        <w:rPr>
          <w:rStyle w:val="12"/>
          <w:rFonts w:hint="eastAsia" w:ascii="微软雅黑" w:hAnsi="微软雅黑" w:eastAsia="微软雅黑" w:cs="微软雅黑"/>
          <w:i w:val="0"/>
          <w:caps w:val="0"/>
          <w:color w:val="000000"/>
          <w:spacing w:val="0"/>
          <w:sz w:val="16"/>
          <w:szCs w:val="16"/>
          <w:shd w:val="clear" w:fill="F6F8FA"/>
        </w:rPr>
        <w:t xml:space="preserve"> &gt;&gt; 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for</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 = </w:t>
      </w:r>
      <w:r>
        <w:rPr>
          <w:rFonts w:hint="eastAsia" w:ascii="微软雅黑" w:hAnsi="微软雅黑" w:eastAsia="微软雅黑" w:cs="微软雅黑"/>
          <w:i w:val="0"/>
          <w:caps w:val="0"/>
          <w:color w:val="006666"/>
          <w:spacing w:val="0"/>
          <w:sz w:val="16"/>
          <w:szCs w:val="16"/>
          <w:shd w:val="clear" w:fill="F6F8FA"/>
        </w:rPr>
        <w:t>1</w:t>
      </w:r>
      <w:r>
        <w:rPr>
          <w:rStyle w:val="12"/>
          <w:rFonts w:hint="eastAsia" w:ascii="微软雅黑" w:hAnsi="微软雅黑" w:eastAsia="微软雅黑" w:cs="微软雅黑"/>
          <w:i w:val="0"/>
          <w:caps w:val="0"/>
          <w:color w:val="000000"/>
          <w:spacing w:val="0"/>
          <w:sz w:val="16"/>
          <w:szCs w:val="16"/>
          <w:shd w:val="clear" w:fill="F6F8FA"/>
        </w:rPr>
        <w:t>; i &lt;= n;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cnt[i]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maxv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 mid;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string</w:t>
      </w:r>
      <w:r>
        <w:rPr>
          <w:rStyle w:val="12"/>
          <w:rFonts w:hint="eastAsia" w:ascii="微软雅黑" w:hAnsi="微软雅黑" w:eastAsia="微软雅黑" w:cs="微软雅黑"/>
          <w:i w:val="0"/>
          <w:caps w:val="0"/>
          <w:color w:val="000000"/>
          <w:spacing w:val="0"/>
          <w:sz w:val="16"/>
          <w:szCs w:val="16"/>
          <w:shd w:val="clear" w:fill="F6F8FA"/>
        </w:rPr>
        <w:t xml:space="preserve"> str;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ac.init();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for</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 = </w:t>
      </w:r>
      <w:r>
        <w:rPr>
          <w:rFonts w:hint="eastAsia" w:ascii="微软雅黑" w:hAnsi="微软雅黑" w:eastAsia="微软雅黑" w:cs="微软雅黑"/>
          <w:i w:val="0"/>
          <w:caps w:val="0"/>
          <w:color w:val="006666"/>
          <w:spacing w:val="0"/>
          <w:sz w:val="16"/>
          <w:szCs w:val="16"/>
          <w:shd w:val="clear" w:fill="F6F8FA"/>
        </w:rPr>
        <w:t>1</w:t>
      </w:r>
      <w:r>
        <w:rPr>
          <w:rStyle w:val="12"/>
          <w:rFonts w:hint="eastAsia" w:ascii="微软雅黑" w:hAnsi="微软雅黑" w:eastAsia="微软雅黑" w:cs="微软雅黑"/>
          <w:i w:val="0"/>
          <w:caps w:val="0"/>
          <w:color w:val="000000"/>
          <w:spacing w:val="0"/>
          <w:sz w:val="16"/>
          <w:szCs w:val="16"/>
          <w:shd w:val="clear" w:fill="F6F8FA"/>
        </w:rPr>
        <w:t>; i &lt;= n;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scanf</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9900"/>
          <w:spacing w:val="0"/>
          <w:sz w:val="16"/>
          <w:szCs w:val="16"/>
          <w:shd w:val="clear" w:fill="F6F8FA"/>
        </w:rPr>
        <w:t>"%s"</w:t>
      </w:r>
      <w:r>
        <w:rPr>
          <w:rStyle w:val="12"/>
          <w:rFonts w:hint="eastAsia" w:ascii="微软雅黑" w:hAnsi="微软雅黑" w:eastAsia="微软雅黑" w:cs="微软雅黑"/>
          <w:i w:val="0"/>
          <w:caps w:val="0"/>
          <w:color w:val="000000"/>
          <w:spacing w:val="0"/>
          <w:sz w:val="16"/>
          <w:szCs w:val="16"/>
          <w:shd w:val="clear" w:fill="F6F8FA"/>
        </w:rPr>
        <w:t>, 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len = </w:t>
      </w:r>
      <w:r>
        <w:rPr>
          <w:rFonts w:hint="eastAsia" w:ascii="微软雅黑" w:hAnsi="微软雅黑" w:eastAsia="微软雅黑" w:cs="微软雅黑"/>
          <w:i w:val="0"/>
          <w:caps w:val="0"/>
          <w:color w:val="4F4F4F"/>
          <w:spacing w:val="0"/>
          <w:sz w:val="16"/>
          <w:szCs w:val="16"/>
          <w:shd w:val="clear" w:fill="F6F8FA"/>
        </w:rPr>
        <w:t>strlen</w:t>
      </w:r>
      <w:r>
        <w:rPr>
          <w:rStyle w:val="12"/>
          <w:rFonts w:hint="eastAsia" w:ascii="微软雅黑" w:hAnsi="微软雅黑" w:eastAsia="微软雅黑" w:cs="微软雅黑"/>
          <w:i w:val="0"/>
          <w:caps w:val="0"/>
          <w:color w:val="000000"/>
          <w:spacing w:val="0"/>
          <w:sz w:val="16"/>
          <w:szCs w:val="16"/>
          <w:shd w:val="clear" w:fill="F6F8FA"/>
        </w:rPr>
        <w: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if</w:t>
      </w:r>
      <w:r>
        <w:rPr>
          <w:rStyle w:val="12"/>
          <w:rFonts w:hint="eastAsia" w:ascii="微软雅黑" w:hAnsi="微软雅黑" w:eastAsia="微软雅黑" w:cs="微软雅黑"/>
          <w:i w:val="0"/>
          <w:caps w:val="0"/>
          <w:color w:val="000000"/>
          <w:spacing w:val="0"/>
          <w:sz w:val="16"/>
          <w:szCs w:val="16"/>
          <w:shd w:val="clear" w:fill="F6F8FA"/>
        </w:rPr>
        <w:t>(len &gt; maxv)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maxv = len, str = 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ac.insert(s, len,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ac.build();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ac.query(str);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sum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for</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w:t>
      </w:r>
      <w:r>
        <w:rPr>
          <w:rFonts w:hint="eastAsia" w:ascii="微软雅黑" w:hAnsi="微软雅黑" w:eastAsia="微软雅黑" w:cs="微软雅黑"/>
          <w:i w:val="0"/>
          <w:caps w:val="0"/>
          <w:color w:val="006666"/>
          <w:spacing w:val="0"/>
          <w:sz w:val="16"/>
          <w:szCs w:val="16"/>
          <w:shd w:val="clear" w:fill="F6F8FA"/>
        </w:rPr>
        <w:t>1</w:t>
      </w:r>
      <w:r>
        <w:rPr>
          <w:rStyle w:val="12"/>
          <w:rFonts w:hint="eastAsia" w:ascii="微软雅黑" w:hAnsi="微软雅黑" w:eastAsia="微软雅黑" w:cs="微软雅黑"/>
          <w:i w:val="0"/>
          <w:caps w:val="0"/>
          <w:color w:val="000000"/>
          <w:spacing w:val="0"/>
          <w:sz w:val="16"/>
          <w:szCs w:val="16"/>
          <w:shd w:val="clear" w:fill="F6F8FA"/>
        </w:rPr>
        <w:t>; i&lt;=n;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if</w:t>
      </w:r>
      <w:r>
        <w:rPr>
          <w:rStyle w:val="12"/>
          <w:rFonts w:hint="eastAsia" w:ascii="微软雅黑" w:hAnsi="微软雅黑" w:eastAsia="微软雅黑" w:cs="微软雅黑"/>
          <w:i w:val="0"/>
          <w:caps w:val="0"/>
          <w:color w:val="000000"/>
          <w:spacing w:val="0"/>
          <w:sz w:val="16"/>
          <w:szCs w:val="16"/>
          <w:shd w:val="clear" w:fill="F6F8FA"/>
        </w:rPr>
        <w:t>(cnt[i])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sum++;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for</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 i &lt;= str.size();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s[i] = str[i];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if</w:t>
      </w:r>
      <w:r>
        <w:rPr>
          <w:rStyle w:val="12"/>
          <w:rFonts w:hint="eastAsia" w:ascii="微软雅黑" w:hAnsi="微软雅黑" w:eastAsia="微软雅黑" w:cs="微软雅黑"/>
          <w:i w:val="0"/>
          <w:caps w:val="0"/>
          <w:color w:val="000000"/>
          <w:spacing w:val="0"/>
          <w:sz w:val="16"/>
          <w:szCs w:val="16"/>
          <w:shd w:val="clear" w:fill="F6F8FA"/>
        </w:rPr>
        <w:t xml:space="preserve">(sum != n) </w:t>
      </w:r>
      <w:r>
        <w:rPr>
          <w:rFonts w:hint="eastAsia" w:ascii="微软雅黑" w:hAnsi="微软雅黑" w:eastAsia="微软雅黑" w:cs="微软雅黑"/>
          <w:i w:val="0"/>
          <w:caps w:val="0"/>
          <w:color w:val="4F4F4F"/>
          <w:spacing w:val="0"/>
          <w:sz w:val="16"/>
          <w:szCs w:val="16"/>
          <w:shd w:val="clear" w:fill="F6F8FA"/>
        </w:rPr>
        <w:t>puts</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9900"/>
          <w:spacing w:val="0"/>
          <w:sz w:val="16"/>
          <w:szCs w:val="16"/>
          <w:shd w:val="clear" w:fill="F6F8FA"/>
        </w:rPr>
        <w:t>"No"</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else</w:t>
      </w: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cout</w:t>
      </w:r>
      <w:r>
        <w:rPr>
          <w:rStyle w:val="12"/>
          <w:rFonts w:hint="eastAsia" w:ascii="微软雅黑" w:hAnsi="微软雅黑" w:eastAsia="微软雅黑" w:cs="微软雅黑"/>
          <w:i w:val="0"/>
          <w:caps w:val="0"/>
          <w:color w:val="000000"/>
          <w:spacing w:val="0"/>
          <w:sz w:val="16"/>
          <w:szCs w:val="16"/>
          <w:shd w:val="clear" w:fill="F6F8FA"/>
        </w:rPr>
        <w:t>&lt;&lt;str&lt;&lt;</w:t>
      </w:r>
      <w:r>
        <w:rPr>
          <w:rFonts w:hint="eastAsia" w:ascii="微软雅黑" w:hAnsi="微软雅黑" w:eastAsia="微软雅黑" w:cs="微软雅黑"/>
          <w:i w:val="0"/>
          <w:caps w:val="0"/>
          <w:color w:val="009900"/>
          <w:spacing w:val="0"/>
          <w:sz w:val="16"/>
          <w:szCs w:val="16"/>
          <w:shd w:val="clear" w:fill="F6F8FA"/>
        </w:rPr>
        <w:t>'\n'</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return</w:t>
      </w: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eastAsia" w:ascii="微软雅黑" w:hAnsi="微软雅黑" w:eastAsia="微软雅黑" w:cs="微软雅黑"/>
          <w:i w:val="0"/>
          <w:caps w:val="0"/>
          <w:color w:val="000000"/>
          <w:spacing w:val="0"/>
          <w:sz w:val="16"/>
          <w:szCs w:val="16"/>
        </w:rPr>
      </w:pPr>
      <w:r>
        <w:rPr>
          <w:rStyle w:val="12"/>
          <w:rFonts w:hint="eastAsia" w:ascii="微软雅黑" w:hAnsi="微软雅黑" w:eastAsia="微软雅黑" w:cs="微软雅黑"/>
          <w:i w:val="0"/>
          <w:caps w:val="0"/>
          <w:color w:val="000000"/>
          <w:spacing w:val="0"/>
          <w:sz w:val="16"/>
          <w:szCs w:val="16"/>
          <w:shd w:val="clear" w:fill="F6F8FA"/>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rFonts w:hint="eastAsia" w:ascii="微软雅黑" w:hAnsi="微软雅黑" w:eastAsia="微软雅黑" w:cs="微软雅黑"/>
          <w:color w:val="999999"/>
          <w:sz w:val="16"/>
          <w:szCs w:val="16"/>
        </w:rPr>
      </w:pPr>
      <w:r>
        <w:rPr>
          <w:rFonts w:hint="eastAsia" w:ascii="微软雅黑" w:hAnsi="微软雅黑" w:eastAsia="微软雅黑" w:cs="微软雅黑"/>
          <w:i w:val="0"/>
          <w:caps w:val="0"/>
          <w:color w:val="999999"/>
          <w:spacing w:val="0"/>
          <w:sz w:val="16"/>
          <w:szCs w:val="16"/>
          <w:shd w:val="clear" w:fill="EEF0F4"/>
        </w:rPr>
        <w:t>133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大家都会写假算法，这游戏越来越难玩了…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Fonts w:hint="eastAsia" w:ascii="微软雅黑" w:hAnsi="微软雅黑" w:eastAsia="微软雅黑" w:cs="微软雅黑"/>
          <w:i w:val="0"/>
          <w:caps w:val="0"/>
          <w:color w:val="009900"/>
          <w:spacing w:val="0"/>
          <w:sz w:val="16"/>
          <w:szCs w:val="16"/>
          <w:shd w:val="clear" w:fill="F6F8FA"/>
        </w:rPr>
        <w:t>#include &lt;bits/stdc++.h&gt;#define maxn 27</w:t>
      </w:r>
      <w:r>
        <w:rPr>
          <w:rFonts w:hint="eastAsia" w:ascii="微软雅黑" w:hAnsi="微软雅黑" w:eastAsia="微软雅黑" w:cs="微软雅黑"/>
          <w:i w:val="0"/>
          <w:caps w:val="0"/>
          <w:color w:val="000088"/>
          <w:spacing w:val="0"/>
          <w:sz w:val="16"/>
          <w:szCs w:val="16"/>
          <w:shd w:val="clear" w:fill="F6F8FA"/>
        </w:rPr>
        <w:t>using</w:t>
      </w: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namespace</w:t>
      </w: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std</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Fonts w:hint="eastAsia" w:ascii="微软雅黑" w:hAnsi="微软雅黑" w:eastAsia="微软雅黑" w:cs="微软雅黑"/>
          <w:i w:val="0"/>
          <w:caps w:val="0"/>
          <w:color w:val="4F4F4F"/>
          <w:spacing w:val="0"/>
          <w:sz w:val="16"/>
          <w:szCs w:val="16"/>
          <w:shd w:val="clear" w:fill="F6F8FA"/>
        </w:rPr>
        <w:t>string</w:t>
      </w:r>
      <w:r>
        <w:rPr>
          <w:rStyle w:val="12"/>
          <w:rFonts w:hint="eastAsia" w:ascii="微软雅黑" w:hAnsi="微软雅黑" w:eastAsia="微软雅黑" w:cs="微软雅黑"/>
          <w:i w:val="0"/>
          <w:caps w:val="0"/>
          <w:color w:val="000000"/>
          <w:spacing w:val="0"/>
          <w:sz w:val="16"/>
          <w:szCs w:val="16"/>
          <w:shd w:val="clear" w:fill="F6F8FA"/>
        </w:rPr>
        <w:t xml:space="preserve"> s[</w:t>
      </w:r>
      <w:r>
        <w:rPr>
          <w:rFonts w:hint="eastAsia" w:ascii="微软雅黑" w:hAnsi="微软雅黑" w:eastAsia="微软雅黑" w:cs="微软雅黑"/>
          <w:i w:val="0"/>
          <w:caps w:val="0"/>
          <w:color w:val="006666"/>
          <w:spacing w:val="0"/>
          <w:sz w:val="16"/>
          <w:szCs w:val="16"/>
          <w:shd w:val="clear" w:fill="F6F8FA"/>
        </w:rPr>
        <w:t>110000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main()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cin</w:t>
      </w:r>
      <w:r>
        <w:rPr>
          <w:rStyle w:val="12"/>
          <w:rFonts w:hint="eastAsia" w:ascii="微软雅黑" w:hAnsi="微软雅黑" w:eastAsia="微软雅黑" w:cs="微软雅黑"/>
          <w:i w:val="0"/>
          <w:caps w:val="0"/>
          <w:color w:val="000000"/>
          <w:spacing w:val="0"/>
          <w:sz w:val="16"/>
          <w:szCs w:val="16"/>
          <w:shd w:val="clear" w:fill="F6F8FA"/>
        </w:rPr>
        <w:t>.tie(</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ios::sync_with_stdio(</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t, 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cin</w:t>
      </w:r>
      <w:r>
        <w:rPr>
          <w:rStyle w:val="12"/>
          <w:rFonts w:hint="eastAsia" w:ascii="微软雅黑" w:hAnsi="微软雅黑" w:eastAsia="微软雅黑" w:cs="微软雅黑"/>
          <w:i w:val="0"/>
          <w:caps w:val="0"/>
          <w:color w:val="000000"/>
          <w:spacing w:val="0"/>
          <w:sz w:val="16"/>
          <w:szCs w:val="16"/>
          <w:shd w:val="clear" w:fill="F6F8FA"/>
        </w:rPr>
        <w:t xml:space="preserve"> &gt;&gt; 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while</w:t>
      </w:r>
      <w:r>
        <w:rPr>
          <w:rStyle w:val="12"/>
          <w:rFonts w:hint="eastAsia" w:ascii="微软雅黑" w:hAnsi="微软雅黑" w:eastAsia="微软雅黑" w:cs="微软雅黑"/>
          <w:i w:val="0"/>
          <w:caps w:val="0"/>
          <w:color w:val="000000"/>
          <w:spacing w:val="0"/>
          <w:sz w:val="16"/>
          <w:szCs w:val="16"/>
          <w:shd w:val="clear" w:fill="F6F8FA"/>
        </w:rPr>
        <w:t>(t--)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cin</w:t>
      </w:r>
      <w:r>
        <w:rPr>
          <w:rStyle w:val="12"/>
          <w:rFonts w:hint="eastAsia" w:ascii="微软雅黑" w:hAnsi="微软雅黑" w:eastAsia="微软雅黑" w:cs="微软雅黑"/>
          <w:i w:val="0"/>
          <w:caps w:val="0"/>
          <w:color w:val="000000"/>
          <w:spacing w:val="0"/>
          <w:sz w:val="16"/>
          <w:szCs w:val="16"/>
          <w:shd w:val="clear" w:fill="F6F8FA"/>
        </w:rPr>
        <w:t xml:space="preserve"> &gt;&gt; 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maxv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for</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 = </w:t>
      </w:r>
      <w:r>
        <w:rPr>
          <w:rFonts w:hint="eastAsia" w:ascii="微软雅黑" w:hAnsi="微软雅黑" w:eastAsia="微软雅黑" w:cs="微软雅黑"/>
          <w:i w:val="0"/>
          <w:caps w:val="0"/>
          <w:color w:val="006666"/>
          <w:spacing w:val="0"/>
          <w:sz w:val="16"/>
          <w:szCs w:val="16"/>
          <w:shd w:val="clear" w:fill="F6F8FA"/>
        </w:rPr>
        <w:t>1</w:t>
      </w:r>
      <w:r>
        <w:rPr>
          <w:rStyle w:val="12"/>
          <w:rFonts w:hint="eastAsia" w:ascii="微软雅黑" w:hAnsi="微软雅黑" w:eastAsia="微软雅黑" w:cs="微软雅黑"/>
          <w:i w:val="0"/>
          <w:caps w:val="0"/>
          <w:color w:val="000000"/>
          <w:spacing w:val="0"/>
          <w:sz w:val="16"/>
          <w:szCs w:val="16"/>
          <w:shd w:val="clear" w:fill="F6F8FA"/>
        </w:rPr>
        <w:t>; i &lt;= n;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cin</w:t>
      </w:r>
      <w:r>
        <w:rPr>
          <w:rStyle w:val="12"/>
          <w:rFonts w:hint="eastAsia" w:ascii="微软雅黑" w:hAnsi="微软雅黑" w:eastAsia="微软雅黑" w:cs="微软雅黑"/>
          <w:i w:val="0"/>
          <w:caps w:val="0"/>
          <w:color w:val="000000"/>
          <w:spacing w:val="0"/>
          <w:sz w:val="16"/>
          <w:szCs w:val="16"/>
          <w:shd w:val="clear" w:fill="F6F8FA"/>
        </w:rPr>
        <w:t xml:space="preserve"> &gt;&gt; s[i];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if</w:t>
      </w:r>
      <w:r>
        <w:rPr>
          <w:rStyle w:val="12"/>
          <w:rFonts w:hint="eastAsia" w:ascii="微软雅黑" w:hAnsi="微软雅黑" w:eastAsia="微软雅黑" w:cs="微软雅黑"/>
          <w:i w:val="0"/>
          <w:caps w:val="0"/>
          <w:color w:val="000000"/>
          <w:spacing w:val="0"/>
          <w:sz w:val="16"/>
          <w:szCs w:val="16"/>
          <w:shd w:val="clear" w:fill="F6F8FA"/>
        </w:rPr>
        <w:t>(s[i].size() &gt; maxv)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maxv = s[i].size();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id =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cnt =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for</w:t>
      </w:r>
      <w:r>
        <w:rPr>
          <w:rStyle w:val="12"/>
          <w:rFonts w:hint="eastAsia" w:ascii="微软雅黑" w:hAnsi="微软雅黑" w:eastAsia="微软雅黑" w:cs="微软雅黑"/>
          <w:i w:val="0"/>
          <w:caps w:val="0"/>
          <w:color w:val="000000"/>
          <w:spacing w:val="0"/>
          <w:sz w:val="16"/>
          <w:szCs w:val="16"/>
          <w:shd w:val="clear" w:fill="F6F8FA"/>
        </w:rPr>
        <w:t>(</w:t>
      </w:r>
      <w:r>
        <w:rPr>
          <w:rFonts w:hint="eastAsia" w:ascii="微软雅黑" w:hAnsi="微软雅黑" w:eastAsia="微软雅黑" w:cs="微软雅黑"/>
          <w:i w:val="0"/>
          <w:caps w:val="0"/>
          <w:color w:val="000088"/>
          <w:spacing w:val="0"/>
          <w:sz w:val="16"/>
          <w:szCs w:val="16"/>
          <w:shd w:val="clear" w:fill="F6F8FA"/>
        </w:rPr>
        <w:t>int</w:t>
      </w:r>
      <w:r>
        <w:rPr>
          <w:rStyle w:val="12"/>
          <w:rFonts w:hint="eastAsia" w:ascii="微软雅黑" w:hAnsi="微软雅黑" w:eastAsia="微软雅黑" w:cs="微软雅黑"/>
          <w:i w:val="0"/>
          <w:caps w:val="0"/>
          <w:color w:val="000000"/>
          <w:spacing w:val="0"/>
          <w:sz w:val="16"/>
          <w:szCs w:val="16"/>
          <w:shd w:val="clear" w:fill="F6F8FA"/>
        </w:rPr>
        <w:t xml:space="preserve"> i = </w:t>
      </w:r>
      <w:r>
        <w:rPr>
          <w:rFonts w:hint="eastAsia" w:ascii="微软雅黑" w:hAnsi="微软雅黑" w:eastAsia="微软雅黑" w:cs="微软雅黑"/>
          <w:i w:val="0"/>
          <w:caps w:val="0"/>
          <w:color w:val="006666"/>
          <w:spacing w:val="0"/>
          <w:sz w:val="16"/>
          <w:szCs w:val="16"/>
          <w:shd w:val="clear" w:fill="F6F8FA"/>
        </w:rPr>
        <w:t>1</w:t>
      </w:r>
      <w:r>
        <w:rPr>
          <w:rStyle w:val="12"/>
          <w:rFonts w:hint="eastAsia" w:ascii="微软雅黑" w:hAnsi="微软雅黑" w:eastAsia="微软雅黑" w:cs="微软雅黑"/>
          <w:i w:val="0"/>
          <w:caps w:val="0"/>
          <w:color w:val="000000"/>
          <w:spacing w:val="0"/>
          <w:sz w:val="16"/>
          <w:szCs w:val="16"/>
          <w:shd w:val="clear" w:fill="F6F8FA"/>
        </w:rPr>
        <w:t>; i &lt;= n;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if</w:t>
      </w:r>
      <w:r>
        <w:rPr>
          <w:rStyle w:val="12"/>
          <w:rFonts w:hint="eastAsia" w:ascii="微软雅黑" w:hAnsi="微软雅黑" w:eastAsia="微软雅黑" w:cs="微软雅黑"/>
          <w:i w:val="0"/>
          <w:caps w:val="0"/>
          <w:color w:val="000000"/>
          <w:spacing w:val="0"/>
          <w:sz w:val="16"/>
          <w:szCs w:val="16"/>
          <w:shd w:val="clear" w:fill="F6F8FA"/>
        </w:rPr>
        <w:t>(s[id].find(s[i]) != -</w:t>
      </w:r>
      <w:r>
        <w:rPr>
          <w:rFonts w:hint="eastAsia" w:ascii="微软雅黑" w:hAnsi="微软雅黑" w:eastAsia="微软雅黑" w:cs="微软雅黑"/>
          <w:i w:val="0"/>
          <w:caps w:val="0"/>
          <w:color w:val="006666"/>
          <w:spacing w:val="0"/>
          <w:sz w:val="16"/>
          <w:szCs w:val="16"/>
          <w:shd w:val="clear" w:fill="F6F8FA"/>
        </w:rPr>
        <w:t>1</w:t>
      </w:r>
      <w:r>
        <w:rPr>
          <w:rStyle w:val="12"/>
          <w:rFonts w:hint="eastAsia" w:ascii="微软雅黑" w:hAnsi="微软雅黑" w:eastAsia="微软雅黑" w:cs="微软雅黑"/>
          <w:i w:val="0"/>
          <w:caps w:val="0"/>
          <w:color w:val="000000"/>
          <w:spacing w:val="0"/>
          <w:sz w:val="16"/>
          <w:szCs w:val="16"/>
          <w:shd w:val="clear" w:fill="F6F8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cnt++;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if</w:t>
      </w:r>
      <w:r>
        <w:rPr>
          <w:rStyle w:val="12"/>
          <w:rFonts w:hint="eastAsia" w:ascii="微软雅黑" w:hAnsi="微软雅黑" w:eastAsia="微软雅黑" w:cs="微软雅黑"/>
          <w:i w:val="0"/>
          <w:caps w:val="0"/>
          <w:color w:val="000000"/>
          <w:spacing w:val="0"/>
          <w:sz w:val="16"/>
          <w:szCs w:val="16"/>
          <w:shd w:val="clear" w:fill="F6F8FA"/>
        </w:rPr>
        <w:t xml:space="preserve">(cnt ==n) </w:t>
      </w:r>
      <w:r>
        <w:rPr>
          <w:rFonts w:hint="eastAsia" w:ascii="微软雅黑" w:hAnsi="微软雅黑" w:eastAsia="微软雅黑" w:cs="微软雅黑"/>
          <w:i w:val="0"/>
          <w:caps w:val="0"/>
          <w:color w:val="4F4F4F"/>
          <w:spacing w:val="0"/>
          <w:sz w:val="16"/>
          <w:szCs w:val="16"/>
          <w:shd w:val="clear" w:fill="F6F8FA"/>
        </w:rPr>
        <w:t>cout</w:t>
      </w:r>
      <w:r>
        <w:rPr>
          <w:rStyle w:val="12"/>
          <w:rFonts w:hint="eastAsia" w:ascii="微软雅黑" w:hAnsi="微软雅黑" w:eastAsia="微软雅黑" w:cs="微软雅黑"/>
          <w:i w:val="0"/>
          <w:caps w:val="0"/>
          <w:color w:val="000000"/>
          <w:spacing w:val="0"/>
          <w:sz w:val="16"/>
          <w:szCs w:val="16"/>
          <w:shd w:val="clear" w:fill="F6F8FA"/>
        </w:rPr>
        <w:t>&lt;&lt;s[id]&lt;&lt;</w:t>
      </w:r>
      <w:r>
        <w:rPr>
          <w:rFonts w:hint="eastAsia" w:ascii="微软雅黑" w:hAnsi="微软雅黑" w:eastAsia="微软雅黑" w:cs="微软雅黑"/>
          <w:i w:val="0"/>
          <w:caps w:val="0"/>
          <w:color w:val="009900"/>
          <w:spacing w:val="0"/>
          <w:sz w:val="16"/>
          <w:szCs w:val="16"/>
          <w:shd w:val="clear" w:fill="F6F8FA"/>
        </w:rPr>
        <w:t>'\n'</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else</w:t>
      </w: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4F4F4F"/>
          <w:spacing w:val="0"/>
          <w:sz w:val="16"/>
          <w:szCs w:val="16"/>
          <w:shd w:val="clear" w:fill="F6F8FA"/>
        </w:rPr>
        <w:t>cout</w:t>
      </w:r>
      <w:r>
        <w:rPr>
          <w:rStyle w:val="12"/>
          <w:rFonts w:hint="eastAsia" w:ascii="微软雅黑" w:hAnsi="微软雅黑" w:eastAsia="微软雅黑" w:cs="微软雅黑"/>
          <w:i w:val="0"/>
          <w:caps w:val="0"/>
          <w:color w:val="000000"/>
          <w:spacing w:val="0"/>
          <w:sz w:val="16"/>
          <w:szCs w:val="16"/>
          <w:shd w:val="clear" w:fill="F6F8FA"/>
        </w:rPr>
        <w:t>&lt;&lt;</w:t>
      </w:r>
      <w:r>
        <w:rPr>
          <w:rFonts w:hint="eastAsia" w:ascii="微软雅黑" w:hAnsi="微软雅黑" w:eastAsia="微软雅黑" w:cs="微软雅黑"/>
          <w:i w:val="0"/>
          <w:caps w:val="0"/>
          <w:color w:val="009900"/>
          <w:spacing w:val="0"/>
          <w:sz w:val="16"/>
          <w:szCs w:val="16"/>
          <w:shd w:val="clear" w:fill="F6F8FA"/>
        </w:rPr>
        <w:t>"No"</w:t>
      </w:r>
      <w:r>
        <w:rPr>
          <w:rStyle w:val="12"/>
          <w:rFonts w:hint="eastAsia" w:ascii="微软雅黑" w:hAnsi="微软雅黑" w:eastAsia="微软雅黑" w:cs="微软雅黑"/>
          <w:i w:val="0"/>
          <w:caps w:val="0"/>
          <w:color w:val="000000"/>
          <w:spacing w:val="0"/>
          <w:sz w:val="16"/>
          <w:szCs w:val="16"/>
          <w:shd w:val="clear" w:fill="F6F8FA"/>
        </w:rPr>
        <w:t>&lt;&lt;</w:t>
      </w:r>
      <w:r>
        <w:rPr>
          <w:rFonts w:hint="eastAsia" w:ascii="微软雅黑" w:hAnsi="微软雅黑" w:eastAsia="微软雅黑" w:cs="微软雅黑"/>
          <w:i w:val="0"/>
          <w:caps w:val="0"/>
          <w:color w:val="009900"/>
          <w:spacing w:val="0"/>
          <w:sz w:val="16"/>
          <w:szCs w:val="16"/>
          <w:shd w:val="clear" w:fill="F6F8FA"/>
        </w:rPr>
        <w:t>'\n'</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2"/>
          <w:rFonts w:hint="eastAsia" w:ascii="微软雅黑" w:hAnsi="微软雅黑" w:eastAsia="微软雅黑" w:cs="微软雅黑"/>
          <w:i w:val="0"/>
          <w:caps w:val="0"/>
          <w:color w:val="000000"/>
          <w:spacing w:val="0"/>
          <w:sz w:val="16"/>
          <w:szCs w:val="16"/>
          <w:shd w:val="clear" w:fill="F6F8FA"/>
        </w:rPr>
      </w:pP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0088"/>
          <w:spacing w:val="0"/>
          <w:sz w:val="16"/>
          <w:szCs w:val="16"/>
          <w:shd w:val="clear" w:fill="F6F8FA"/>
        </w:rPr>
        <w:t>return</w:t>
      </w:r>
      <w:r>
        <w:rPr>
          <w:rStyle w:val="12"/>
          <w:rFonts w:hint="eastAsia" w:ascii="微软雅黑" w:hAnsi="微软雅黑" w:eastAsia="微软雅黑" w:cs="微软雅黑"/>
          <w:i w:val="0"/>
          <w:caps w:val="0"/>
          <w:color w:val="000000"/>
          <w:spacing w:val="0"/>
          <w:sz w:val="16"/>
          <w:szCs w:val="16"/>
          <w:shd w:val="clear" w:fill="F6F8FA"/>
        </w:rPr>
        <w:t xml:space="preserve"> </w:t>
      </w:r>
      <w:r>
        <w:rPr>
          <w:rFonts w:hint="eastAsia" w:ascii="微软雅黑" w:hAnsi="微软雅黑" w:eastAsia="微软雅黑" w:cs="微软雅黑"/>
          <w:i w:val="0"/>
          <w:caps w:val="0"/>
          <w:color w:val="006666"/>
          <w:spacing w:val="0"/>
          <w:sz w:val="16"/>
          <w:szCs w:val="16"/>
          <w:shd w:val="clear" w:fill="F6F8FA"/>
        </w:rPr>
        <w:t>0</w:t>
      </w:r>
      <w:r>
        <w:rPr>
          <w:rStyle w:val="12"/>
          <w:rFonts w:hint="eastAsia" w:ascii="微软雅黑" w:hAnsi="微软雅黑" w:eastAsia="微软雅黑" w:cs="微软雅黑"/>
          <w:i w:val="0"/>
          <w:caps w:val="0"/>
          <w:color w:val="000000"/>
          <w:spacing w:val="0"/>
          <w:sz w:val="16"/>
          <w:szCs w:val="16"/>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eastAsia" w:ascii="微软雅黑" w:hAnsi="微软雅黑" w:eastAsia="微软雅黑" w:cs="微软雅黑"/>
          <w:i w:val="0"/>
          <w:caps w:val="0"/>
          <w:color w:val="000000"/>
          <w:spacing w:val="0"/>
          <w:sz w:val="16"/>
          <w:szCs w:val="16"/>
        </w:rPr>
      </w:pPr>
      <w:r>
        <w:rPr>
          <w:rStyle w:val="12"/>
          <w:rFonts w:hint="eastAsia" w:ascii="微软雅黑" w:hAnsi="微软雅黑" w:eastAsia="微软雅黑" w:cs="微软雅黑"/>
          <w:i w:val="0"/>
          <w:caps w:val="0"/>
          <w:color w:val="000000"/>
          <w:spacing w:val="0"/>
          <w:sz w:val="16"/>
          <w:szCs w:val="16"/>
          <w:shd w:val="clear" w:fill="F6F8F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i w:val="0"/>
          <w:caps w:val="0"/>
          <w:color w:val="333333"/>
          <w:spacing w:val="0"/>
          <w:sz w:val="16"/>
          <w:szCs w:val="16"/>
        </w:rPr>
        <w:t>hdu 1251 统计难题</w:t>
      </w:r>
    </w:p>
    <w:p>
      <w:pPr>
        <w:keepNext w:val="0"/>
        <w:keepLines w:val="0"/>
        <w:widowControl/>
        <w:suppressLineNumbers w:val="0"/>
        <w:pBdr>
          <w:top w:val="none" w:color="auto" w:sz="0" w:space="0"/>
          <w:left w:val="none" w:color="auto" w:sz="0" w:space="0"/>
          <w:bottom w:val="single" w:color="E3E3E3" w:sz="6"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858585"/>
          <w:spacing w:val="0"/>
          <w:sz w:val="16"/>
          <w:szCs w:val="16"/>
        </w:rPr>
      </w:pPr>
      <w:r>
        <w:rPr>
          <w:rFonts w:hint="eastAsia" w:ascii="微软雅黑" w:hAnsi="微软雅黑" w:eastAsia="微软雅黑" w:cs="微软雅黑"/>
          <w:i w:val="0"/>
          <w:caps w:val="0"/>
          <w:color w:val="858585"/>
          <w:spacing w:val="0"/>
          <w:kern w:val="0"/>
          <w:sz w:val="16"/>
          <w:szCs w:val="16"/>
          <w:lang w:val="en-US" w:eastAsia="zh-CN" w:bidi="ar"/>
        </w:rPr>
        <w:t>2014年02月12日 15:45:31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858585"/>
          <w:spacing w:val="0"/>
          <w:sz w:val="16"/>
          <w:szCs w:val="16"/>
        </w:rPr>
      </w:pPr>
      <w:r>
        <w:rPr>
          <w:rFonts w:hint="eastAsia" w:ascii="微软雅黑" w:hAnsi="微软雅黑" w:eastAsia="微软雅黑" w:cs="微软雅黑"/>
          <w:i w:val="0"/>
          <w:caps w:val="0"/>
          <w:color w:val="858585"/>
          <w:spacing w:val="0"/>
          <w:kern w:val="0"/>
          <w:sz w:val="16"/>
          <w:szCs w:val="16"/>
          <w:lang w:val="en-US" w:eastAsia="zh-CN" w:bidi="ar"/>
        </w:rPr>
        <w:t>阅读数：1941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b/>
          <w:color w:val="7CA9ED"/>
          <w:sz w:val="16"/>
          <w:szCs w:val="16"/>
        </w:rPr>
      </w:pPr>
      <w:r>
        <w:rPr>
          <w:rFonts w:hint="eastAsia" w:ascii="微软雅黑" w:hAnsi="微软雅黑" w:eastAsia="微软雅黑" w:cs="微软雅黑"/>
          <w:b/>
          <w:color w:val="7CA9ED"/>
          <w:kern w:val="0"/>
          <w:sz w:val="16"/>
          <w:szCs w:val="16"/>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Ignatius最近遇到一个难题,老师交给他很多单词(只有小写字母组成,不会有重复的单词出现),现在老师要他统计出以某个字符串为前缀的单词数量(单词本身也是自己的前缀).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b/>
          <w:color w:val="7CA9ED"/>
          <w:sz w:val="16"/>
          <w:szCs w:val="16"/>
        </w:rPr>
      </w:pPr>
      <w:r>
        <w:rPr>
          <w:rFonts w:hint="eastAsia" w:ascii="微软雅黑" w:hAnsi="微软雅黑" w:eastAsia="微软雅黑" w:cs="微软雅黑"/>
          <w:b/>
          <w:color w:val="7CA9ED"/>
          <w:kern w:val="0"/>
          <w:sz w:val="16"/>
          <w:szCs w:val="16"/>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输入数据的第一部分是一张单词表,每行一个单词,单词的长度不超过10,它们代表的是老师交给Ignatius统计的单词,一个空行代表单词表的结束.第二部分是一连串的提问,每行一个提问,每个提问都是一个字符串.</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注意:本题只有一组测试数据,处理到文件结束.</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 </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b/>
          <w:color w:val="7CA9ED"/>
          <w:sz w:val="16"/>
          <w:szCs w:val="16"/>
        </w:rPr>
      </w:pPr>
      <w:r>
        <w:rPr>
          <w:rFonts w:hint="eastAsia" w:ascii="微软雅黑" w:hAnsi="微软雅黑" w:eastAsia="微软雅黑" w:cs="微软雅黑"/>
          <w:b/>
          <w:color w:val="7CA9ED"/>
          <w:kern w:val="0"/>
          <w:sz w:val="16"/>
          <w:szCs w:val="16"/>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对于每个提问,给出以该字符串为前缀的单词的数量.</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 </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b/>
          <w:color w:val="7CA9ED"/>
          <w:sz w:val="16"/>
          <w:szCs w:val="16"/>
        </w:rPr>
      </w:pPr>
      <w:r>
        <w:rPr>
          <w:rFonts w:hint="eastAsia" w:ascii="微软雅黑" w:hAnsi="微软雅黑" w:eastAsia="微软雅黑" w:cs="微软雅黑"/>
          <w:b/>
          <w:color w:val="7CA9ED"/>
          <w:kern w:val="0"/>
          <w:sz w:val="16"/>
          <w:szCs w:val="16"/>
          <w:lang w:val="en-US" w:eastAsia="zh-CN" w:bidi="ar"/>
        </w:rPr>
        <w:t>Sample Input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banana band bee absolute acm ba b band abc</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 </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b/>
          <w:color w:val="7CA9ED"/>
          <w:sz w:val="16"/>
          <w:szCs w:val="16"/>
        </w:rPr>
      </w:pPr>
      <w:r>
        <w:rPr>
          <w:rFonts w:hint="eastAsia" w:ascii="微软雅黑" w:hAnsi="微软雅黑" w:eastAsia="微软雅黑" w:cs="微软雅黑"/>
          <w:b/>
          <w:color w:val="7CA9ED"/>
          <w:kern w:val="0"/>
          <w:sz w:val="16"/>
          <w:szCs w:val="16"/>
          <w:lang w:val="en-US" w:eastAsia="zh-CN" w:bidi="ar"/>
        </w:rPr>
        <w:t>Sample Output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2 3 1 0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这是字典树的入门题目，较为简单，其实，字典树就是先建立树，然后查找，重要的是建立的过程，理解了快两天了，差不多算是理解了吧，希望大家都好好看看字典树，实践很重要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&lt;bits/stdc++.h&gt;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struct Trie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v;//v可以根据实际情况任意变化，在这里v是每个字母的次数;</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Trie *next[26];</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Trie root;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void createTrie(char *str)//建立字典树;</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int len=strlen(str);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Trie *p=&amp;root,*q;</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for(int i=0;i&lt;len;i++)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int id=str[i]-'a';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if(p-&gt;next[id]==NULL)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q=(Trie *)malloc(sizeof(root));//申请一块新内存;</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q-&gt;v=1;//v遇到新字母每一层都初始化为1;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for(int j=0;j&lt;26;j++)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q-&gt;next[j]=NULL;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p-&gt;next[id]=q;</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p=p-&gt;next[id];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else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p-&gt;next[id]-&gt;v++;//当第一个输入的字符串和后面又相等的时候，v++;</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p=p-&gt;next[id];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findTrie(char *str)//在字典树里查询;</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int len=strlen(str);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Trie *p=&amp;root;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for(int i=0;i&lt;len;i++)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int id=str[i]-'a';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p=p-&gt;next[id];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if(p==NULL)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return p-&gt;v;//相同的字母个数;</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char str[15];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for(int i=0;i&lt;26;i++)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root.next[i]=NULL;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while(gets(str)&amp;&amp;str[0]!='\0')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createTrie(str);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while(cin&gt;&gt;str)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int ans=findTrie(str);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cout&lt;&lt;ans&lt;&lt;endl;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ab/>
      </w:r>
      <w:r>
        <w:rPr>
          <w:rFonts w:hint="eastAsia" w:ascii="微软雅黑" w:hAnsi="微软雅黑" w:eastAsia="微软雅黑" w:cs="微软雅黑"/>
          <w:b w:val="0"/>
          <w:i w:val="0"/>
          <w:caps w:val="0"/>
          <w:color w:val="000066"/>
          <w:spacing w:val="0"/>
          <w:sz w:val="16"/>
          <w:szCs w:val="16"/>
          <w:shd w:val="clear" w:fill="FFFFFF"/>
          <w:lang w:val="en-US" w:eastAsia="zh-CN"/>
        </w:rPr>
        <w:t>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i w:val="0"/>
          <w:caps w:val="0"/>
          <w:color w:val="333333"/>
          <w:spacing w:val="0"/>
          <w:sz w:val="16"/>
          <w:szCs w:val="16"/>
        </w:rPr>
        <w:t>hdoj 1248 寒冰王座 【完全背包】</w:t>
      </w:r>
    </w:p>
    <w:p>
      <w:pPr>
        <w:keepNext w:val="0"/>
        <w:keepLines w:val="0"/>
        <w:widowControl/>
        <w:suppressLineNumbers w:val="0"/>
        <w:pBdr>
          <w:top w:val="none" w:color="auto" w:sz="0" w:space="0"/>
          <w:left w:val="none" w:color="auto" w:sz="0" w:space="0"/>
          <w:bottom w:val="single" w:color="E3E3E3" w:sz="6"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858585"/>
          <w:spacing w:val="0"/>
          <w:sz w:val="16"/>
          <w:szCs w:val="16"/>
        </w:rPr>
      </w:pPr>
      <w:r>
        <w:rPr>
          <w:rFonts w:hint="eastAsia" w:ascii="微软雅黑" w:hAnsi="微软雅黑" w:eastAsia="微软雅黑" w:cs="微软雅黑"/>
          <w:i w:val="0"/>
          <w:caps w:val="0"/>
          <w:color w:val="858585"/>
          <w:spacing w:val="0"/>
          <w:kern w:val="0"/>
          <w:sz w:val="16"/>
          <w:szCs w:val="16"/>
          <w:lang w:val="en-US" w:eastAsia="zh-CN" w:bidi="ar"/>
        </w:rPr>
        <w:t>2015年04月29日 13:17:39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858585"/>
          <w:spacing w:val="0"/>
          <w:sz w:val="16"/>
          <w:szCs w:val="16"/>
        </w:rPr>
      </w:pPr>
      <w:r>
        <w:rPr>
          <w:rFonts w:hint="eastAsia" w:ascii="微软雅黑" w:hAnsi="微软雅黑" w:eastAsia="微软雅黑" w:cs="微软雅黑"/>
          <w:i w:val="0"/>
          <w:caps w:val="0"/>
          <w:color w:val="858585"/>
          <w:spacing w:val="0"/>
          <w:kern w:val="0"/>
          <w:sz w:val="16"/>
          <w:szCs w:val="16"/>
          <w:lang w:val="en-US" w:eastAsia="zh-CN" w:bidi="ar"/>
        </w:rPr>
        <w:t>阅读数：474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540" w:lineRule="atLeast"/>
        <w:ind w:left="0" w:right="0"/>
        <w:jc w:val="center"/>
        <w:rPr>
          <w:rFonts w:hint="eastAsia" w:ascii="微软雅黑" w:hAnsi="微软雅黑" w:eastAsia="微软雅黑" w:cs="微软雅黑"/>
          <w:b/>
          <w:color w:val="1A5CC8"/>
          <w:sz w:val="16"/>
          <w:szCs w:val="16"/>
        </w:rPr>
      </w:pPr>
      <w:r>
        <w:rPr>
          <w:rFonts w:hint="eastAsia" w:ascii="微软雅黑" w:hAnsi="微软雅黑" w:eastAsia="微软雅黑" w:cs="微软雅黑"/>
          <w:b/>
          <w:color w:val="1A5CC8"/>
          <w:sz w:val="16"/>
          <w:szCs w:val="16"/>
        </w:rPr>
        <w:t>寒冰王座</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center"/>
        <w:rPr>
          <w:rFonts w:hint="eastAsia" w:ascii="微软雅黑" w:hAnsi="微软雅黑" w:eastAsia="微软雅黑" w:cs="微软雅黑"/>
          <w:color w:val="4F4F4F"/>
          <w:sz w:val="16"/>
          <w:szCs w:val="16"/>
        </w:rPr>
      </w:pPr>
      <w:r>
        <w:rPr>
          <w:rStyle w:val="9"/>
          <w:rFonts w:hint="eastAsia" w:ascii="微软雅黑" w:hAnsi="微软雅黑" w:eastAsia="微软雅黑" w:cs="微软雅黑"/>
          <w:b/>
          <w:color w:val="008000"/>
          <w:sz w:val="16"/>
          <w:szCs w:val="16"/>
        </w:rPr>
        <w:t>Time Limit: 2000/1000 MS (Java/Others)    Memory Limit: 65536/32768 K (Java/Others)</w:t>
      </w:r>
      <w:r>
        <w:rPr>
          <w:rStyle w:val="9"/>
          <w:rFonts w:hint="eastAsia" w:ascii="微软雅黑" w:hAnsi="微软雅黑" w:eastAsia="微软雅黑" w:cs="微软雅黑"/>
          <w:b/>
          <w:color w:val="008000"/>
          <w:sz w:val="16"/>
          <w:szCs w:val="16"/>
        </w:rPr>
        <w:br w:type="textWrapping"/>
      </w:r>
      <w:r>
        <w:rPr>
          <w:rStyle w:val="9"/>
          <w:rFonts w:hint="eastAsia" w:ascii="微软雅黑" w:hAnsi="微软雅黑" w:eastAsia="微软雅黑" w:cs="微软雅黑"/>
          <w:b/>
          <w:color w:val="008000"/>
          <w:sz w:val="16"/>
          <w:szCs w:val="16"/>
        </w:rPr>
        <w:t>Total Submission(s): 12612    Accepted Submission(s): 6397</w:t>
      </w:r>
      <w:r>
        <w:rPr>
          <w:rStyle w:val="9"/>
          <w:rFonts w:hint="eastAsia" w:ascii="微软雅黑" w:hAnsi="微软雅黑" w:eastAsia="微软雅黑" w:cs="微软雅黑"/>
          <w:b/>
          <w:color w:val="008000"/>
          <w:sz w:val="16"/>
          <w:szCs w:val="16"/>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不死族的巫妖王发工资拉,死亡骑士拿到一张N元的钞票(记住,只有一张钞票),为了防止自己在战斗中频繁的死掉,他决定给自己买一些道具,于是他来到了地精商店前.</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死亡骑士:"我要买道具!"</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地精商人:"我们这里有三种道具,血瓶150块一个,魔法药200块一个,无敌药水350块一个."</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死亡骑士:"好的,给我一个血瓶."</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说完他掏出那张N元的大钞递给地精商人.</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地精商人:"我忘了提醒你了,我们这里没有找客人钱的习惯的,多的钱我们都当小费收了的,嘿嘿."</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死亡骑士:"......"</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死亡骑士想,与其把钱当小费送个他还不如自己多买一点道具,反正以后都要买的,早点买了放在家里也好,但是要尽量少让他赚小费.</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现在死亡骑士希望你能帮他计算一下,最少他要给地精商人多少小费.</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输入数据的第一行是一个整数T(1&lt;=T&lt;=100),代表测试数据的数量.然后是T行测试数据,每个测试数据只包含一个正整数N(1&lt;=N&lt;=10000),N代表死亡骑士手中钞票的面值.</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注意:地精商店只有题中描述的三种道具.</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对于每组测试数据,请你输出死亡骑士最少要浪费多少钱给地精商人作为小费.</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Sample Input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2 900 250</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Sample Output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0 50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模版题：</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#include&lt;stdio.h&gt;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#include&lt;string.h&gt;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#include&lt;math.h&gt;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#include&lt;stdlib.h&gt;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#include&lt;queue&gt;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#include&lt;stack&gt;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#include&lt;algorithm&gt;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max(int x,int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 x&gt;y?x:y;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dp[10100];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t,money;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i,j;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value[3]={150,200,350};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scanf("%d",&amp;t);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while(t--)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scanf("%d",&amp;money);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memset(dp,0,sizeof(dp));</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for(i=0;i&lt;3;i++)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for(j=value[i];j&lt;=money;j++)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dp[j]=max(dp[j],dp[j-value[i]]+value[i]);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printf("%d\n",money-dp[money]);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Style w:val="9"/>
          <w:rFonts w:hint="eastAsia" w:ascii="微软雅黑" w:hAnsi="微软雅黑" w:eastAsia="微软雅黑" w:cs="微软雅黑"/>
          <w:i w:val="0"/>
          <w:caps w:val="0"/>
          <w:color w:val="FF0000"/>
          <w:spacing w:val="0"/>
          <w:sz w:val="16"/>
          <w:szCs w:val="16"/>
          <w:u w:val="single"/>
        </w:rPr>
        <w:t>一、01背包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有N件物品和一个容量为V的背包。第i件物品的价格（即体积，下同）是w[i]，价值是c[i]。求解将哪些物品装入背包可使这些物品的费用总和不超过背包容量，且价值总和最大。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这是最基础的背包问题，总的来说就是：选还是不选，这是个问题&lt;(￣ˇ￣)/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相当于用f[i][j]表示前i个背包装入容量为v的背包中所可以获得的最大价值。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对于一个物品，只有两种情况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FF0000"/>
          <w:spacing w:val="0"/>
          <w:sz w:val="16"/>
          <w:szCs w:val="16"/>
        </w:rPr>
        <w:t>　　情况一: 第i件不放进去，这时所得价值为:f[i-1][v]</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FF0000"/>
          <w:spacing w:val="0"/>
          <w:sz w:val="16"/>
          <w:szCs w:val="16"/>
        </w:rPr>
        <w:t>　　情况二: 第i件放进去，这时所得价值为：f[i-1][v-c[i]]+w[i]</w:t>
      </w:r>
      <w:r>
        <w:rPr>
          <w:rFonts w:hint="eastAsia" w:ascii="微软雅黑" w:hAnsi="微软雅黑" w:eastAsia="微软雅黑" w:cs="微软雅黑"/>
          <w:b w:val="0"/>
          <w:i w:val="0"/>
          <w:caps w:val="0"/>
          <w:color w:val="000000"/>
          <w:spacing w:val="0"/>
          <w:sz w:val="16"/>
          <w:szCs w:val="16"/>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状态转移方程为：</w:t>
      </w:r>
      <w:r>
        <w:rPr>
          <w:rFonts w:hint="eastAsia" w:ascii="微软雅黑" w:hAnsi="微软雅黑" w:eastAsia="微软雅黑" w:cs="微软雅黑"/>
          <w:b w:val="0"/>
          <w:i w:val="0"/>
          <w:caps w:val="0"/>
          <w:color w:val="0000FF"/>
          <w:spacing w:val="0"/>
          <w:sz w:val="16"/>
          <w:szCs w:val="16"/>
        </w:rPr>
        <w:t>f[i][v] = max(f[i-1][v], f[i-1][v-w[i]]+c[i])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一道裸01背包题↓_↓</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采药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kern w:val="0"/>
          <w:sz w:val="16"/>
          <w:szCs w:val="16"/>
          <w:lang w:val="en-US" w:eastAsia="zh-CN" w:bidi="ar"/>
        </w:rPr>
        <w:t>题目描述 Description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rPr>
        <w:t>辰辰是个天资聪颖的孩子，他的梦想是成为世界上最伟大的医师。为此，他想拜附近最有威望的医师为师。医师为了判断他的资质，给他出了一个难题。医师把他带到一个到处都是草药的山洞里对他说：“孩子，这个山洞里有一些不同的草药，采每一株都需要一些时间，每一株也有它自身的价值。我会给你一段时间，在这段时间里，你可以采到一些草药。如果你是一个聪明的孩子，你应该可以让采到的草药的总价值最大。” </w:t>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t>如果你是辰辰，你能完成这个任务吗？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kern w:val="0"/>
          <w:sz w:val="16"/>
          <w:szCs w:val="16"/>
          <w:lang w:val="en-US" w:eastAsia="zh-CN" w:bidi="ar"/>
        </w:rPr>
        <w:t>输入描述 Input Description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rPr>
        <w:t>输入第一行有两个整数T（1&lt;=T&lt;=1000）和M（1&lt;=M&lt;=100），用一个空格隔开，T代表总共能够用来采药的时间，M代表山洞里的草药的数目。接下来的M行每行包括两个在1到100之间（包括1和100）的整数，分别表示采摘某株草药的时间和这株草药的价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kern w:val="0"/>
          <w:sz w:val="16"/>
          <w:szCs w:val="16"/>
          <w:lang w:val="en-US" w:eastAsia="zh-CN" w:bidi="ar"/>
        </w:rPr>
        <w:t>输出描述 Output Description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rPr>
        <w:t>输出包括一行，这一行只包含一个整数，表示在规定的时间内，可以采到的草药的最大总价值。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kern w:val="0"/>
          <w:sz w:val="16"/>
          <w:szCs w:val="16"/>
          <w:lang w:val="en-US" w:eastAsia="zh-CN" w:bidi="ar"/>
        </w:rPr>
        <w:t>样例输入 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rPr>
        <w:t>70 3</w:t>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t>71 100</w:t>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t>69 1</w:t>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t>1 2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kern w:val="0"/>
          <w:sz w:val="16"/>
          <w:szCs w:val="16"/>
          <w:lang w:val="en-US" w:eastAsia="zh-CN" w:bidi="ar"/>
        </w:rPr>
        <w:t>样例输出 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kern w:val="0"/>
          <w:sz w:val="16"/>
          <w:szCs w:val="16"/>
          <w:lang w:val="en-US" w:eastAsia="zh-CN" w:bidi="ar"/>
        </w:rPr>
        <w:t>数据范围及提示 Data Size &amp; Hint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rPr>
        <w:t>【数据规模】</w:t>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t>对于30%的数据，M&lt;=10；</w:t>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br w:type="textWrapping"/>
      </w:r>
      <w:r>
        <w:rPr>
          <w:rFonts w:hint="eastAsia" w:ascii="微软雅黑" w:hAnsi="微软雅黑" w:eastAsia="微软雅黑" w:cs="微软雅黑"/>
          <w:b w:val="0"/>
          <w:i w:val="0"/>
          <w:caps w:val="0"/>
          <w:color w:val="000000"/>
          <w:spacing w:val="0"/>
          <w:sz w:val="16"/>
          <w:szCs w:val="16"/>
        </w:rPr>
        <w:t>对于全部的数据，M&lt;=100。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#include&lt;stdio.h&gt;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#include&lt;algorithm&gt;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f[1001][1001];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T, n,c[10001], v[10001];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scanf("%d%d", &amp;T, &amp;n);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i = 1; i &lt;= n;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scanf("%d%d", &amp;v[i], &amp;c[i]);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i = 1; i &lt;= n;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j = 0; j &lt;= T; 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f[i][j] = f[i-1][j];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j = 0; j+v[i] &lt;= T; 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f[i][j] = max(f[i][j] + c[i], f[i-1][j+v[i]]);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ans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i = 0; i &lt;= T;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ans = max(ans, f[n][i]);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printf("%d", ans);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 0;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Style w:val="9"/>
          <w:rFonts w:hint="eastAsia" w:ascii="微软雅黑" w:hAnsi="微软雅黑" w:eastAsia="微软雅黑" w:cs="微软雅黑"/>
          <w:i w:val="0"/>
          <w:caps w:val="0"/>
          <w:color w:val="FF0000"/>
          <w:spacing w:val="0"/>
          <w:sz w:val="16"/>
          <w:szCs w:val="16"/>
          <w:u w:val="single"/>
        </w:rPr>
        <w:t>二、完全背包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有N种物品和一个容量为V的背包，每种物品都有无限件可用。第i种物品的费用是w[i]，价值是c[i]。求解将哪些物品装入背包可使这些物品的费用总和不超过背包容量，且价值总和最大。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完全背包和01背包十分相像， 区别就是完全背包物品有无限件。由之前的选或者不选转变成了选或者不选，选几件。√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和01背包一样，我们可以写出状态转移方程：</w:t>
      </w:r>
      <w:r>
        <w:rPr>
          <w:rFonts w:hint="eastAsia" w:ascii="微软雅黑" w:hAnsi="微软雅黑" w:eastAsia="微软雅黑" w:cs="微软雅黑"/>
          <w:b w:val="0"/>
          <w:i w:val="0"/>
          <w:caps w:val="0"/>
          <w:color w:val="0000FF"/>
          <w:spacing w:val="0"/>
          <w:sz w:val="16"/>
          <w:szCs w:val="16"/>
        </w:rPr>
        <w:t>f[i][v]=max(f[i-1][v-k*c[i]]+k*w[i]|0&lt;=k*c[i]&lt;=v)</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还有一个简单的优化↓_↓</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当一个物品的价值小于另一个物品的价值，但是价格高于另一个物品，我们就可以不去考虑这个物品。即若两件物品i、j满足c[i]&lt;=c[j]且w[i]&gt;=w[j]，则将物品j去掉，不用考虑。我们为什么要买一个又贵又难吃的东西呢(╯▽╰)</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#include&lt;stdio.h&gt;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#include&lt;algorithm&gt;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const int maxm=2001,maxn=101;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n,m,v,i;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c[maxn],w[maxn];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f[maxm];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scanf("%d%d",&amp;m,&amp;n);            //背包容量m和物品数量n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for(i=1;i&lt;=n;i++)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scanf("%d%d",&amp;w[i],&amp;c[i]);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for(i=1;i&lt;=n;i++)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for(v=w[i]; v&lt;=m; v++)          //设 f[v]表示重量不超过v公斤的最大价值</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//这里是v++ 顺序 区别于01背包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f[v]=max(f[v-w[i]]+c[i], f[v]);</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printf("%d\n", f[m]);           // f[m]为最优解</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Style w:val="9"/>
          <w:rFonts w:hint="eastAsia" w:ascii="微软雅黑" w:hAnsi="微软雅黑" w:eastAsia="微软雅黑" w:cs="微软雅黑"/>
          <w:i w:val="0"/>
          <w:caps w:val="0"/>
          <w:color w:val="FF0000"/>
          <w:spacing w:val="0"/>
          <w:sz w:val="16"/>
          <w:szCs w:val="16"/>
          <w:u w:val="single"/>
        </w:rPr>
        <w:t>三、多重背包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有N种物品和一个容量为V的背包。第i种物品最多有n[i]件可用，每件费用是w[i]，价值是c[i]。求解将哪些物品装入背包可使这些物品的费用总和不超过背包容量，且价值总和最大。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这里又多了一个限制条件，每个物品规定了可用的次数。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同理，我们可以得出状态转移方程：</w:t>
      </w:r>
      <w:r>
        <w:rPr>
          <w:rFonts w:hint="eastAsia" w:ascii="微软雅黑" w:hAnsi="微软雅黑" w:eastAsia="微软雅黑" w:cs="微软雅黑"/>
          <w:b w:val="0"/>
          <w:i w:val="0"/>
          <w:caps w:val="0"/>
          <w:color w:val="0000FF"/>
          <w:spacing w:val="0"/>
          <w:sz w:val="16"/>
          <w:szCs w:val="16"/>
        </w:rPr>
        <w:t>f[i][v]=max(f[i-1][v-k*w[i]]+ k*c[i]|0&lt;=k&lt;=n[i])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一道例题↓_↓</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庆功会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【问题描述】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为了庆贺班级在校运动会上取得全校第一名成绩，班主任决定开一场庆功会，为此拨款购买奖品犒劳运动员。期望拨款金额能购买最大价值的奖品，可以补充他们的精力和体力。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【输入格式】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第一行二个数n(n&lt;=500)，m(m&lt;=6000)，其中n代表希望购买的奖品的种数，m表示拨款金额。 接下来n行，每行3个数，v、w、s，分别表示第I种奖品的价格、价值（价格与价值是不同的概念）和购买的数量（买0件到s件均可），其中v&lt;=100，w&lt;=1000，s&lt;=10。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【输出格式】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第一行：一个数，表示此次购买能获得的最大的价值（注意！不是价格）。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【输入样例】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5 1000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80 20 4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40 50 9</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30 50 7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40 30 6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20 20 1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【输出样例】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rPr>
        <w:t>1040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#include&lt;stdio.h&gt;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#include&lt;algorithm&gt;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v[10001],w[10001];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f[6001];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n,m,n1;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scanf("%d%d",&amp;n,&amp;m);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i=1;i&lt;=n;i++)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int x,y,s,t=1;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scanf("%d%d%d",&amp;x,&amp;y,&amp;s);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while (s&gt;=t)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v[++n1]=x*t;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w[n1]=y*t;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t*=2;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v[++n1]=x*s;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w[n1]=y*s;                             //把s以2的指数分堆：1，2，4，…，2^(k-1)，s-2^k+1,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for(int i=1;i&lt;=n1;i++)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for(int j=m;j&gt;=v[i];j--)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f[j]=max(f[j],f[j-v[i]]+w[i]);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printf("%d\n",f[m]);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strtol 函数：</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它的功能是将一个任意1-36进制数转化为10进制数，返回是long int型。</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函数为long int strtol(const char *nptr, char **endptr, int base)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base是要转化的数的进制，非法字符会赋值给endptr，nptr是要转化的字符，例如：</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char buffer[20]="10379cend$3";</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char *stop;</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printf("%d\n",strtol(buffer, &amp;stop, 8));</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printf("%s\n", stop);</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输出结果：</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543</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9cend$3</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将一个8进制转化为10进制，读取1037，其他后面的为非法字符，转化结果以int型输出来。</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另外，如果base为0，且字符串不是以0x(或者0X)开头，则按十进制进行转化。如果base为0或者16，并且字符串以0x（或者0X）开头，那么，x（或者X）被忽略，字符串按16进制转化。如果base不等于0和16，并且字符串以0x(或者0X)开头，那么x被视为非法字符。</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最后，需要说明的是，对于nptr指向的字符串，其开头和结尾处的空格被忽视，字符串中间的空格被视为非法字符。</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itoa函数：</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它的功能是将一个10进制的数转化为n进制的值、其返回值为char型。（和上面的strtol效果相反）</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例如：itoa(num, str, 2); num是一个int型的，是要转化的10进制数，str是转化结果，后面的值为目标进制。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#include&lt;cstdlib&gt;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#include&lt;cstdio&gt;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num = 10;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char str[100];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itoa(num, str, 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printf("%s\n", str);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454545"/>
          <w:spacing w:val="0"/>
          <w:sz w:val="16"/>
          <w:szCs w:val="16"/>
          <w:shd w:val="clear" w:fill="FFFFFF"/>
        </w:rPr>
        <w:t>输出结果：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454545"/>
          <w:spacing w:val="0"/>
          <w:sz w:val="16"/>
          <w:szCs w:val="16"/>
          <w:shd w:val="clear" w:fill="FFFFFF"/>
        </w:rPr>
        <w:t>1010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555555"/>
          <w:spacing w:val="0"/>
          <w:sz w:val="16"/>
          <w:szCs w:val="1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454545"/>
          <w:spacing w:val="0"/>
          <w:sz w:val="16"/>
          <w:szCs w:val="16"/>
          <w:shd w:val="clear" w:fill="FFFFFF"/>
        </w:rPr>
        <w:t>除了上面两个，c++中还有一些定向的转换：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454545"/>
          <w:spacing w:val="0"/>
          <w:sz w:val="16"/>
          <w:szCs w:val="16"/>
          <w:shd w:val="clear" w:fill="FFFFFF"/>
        </w:rPr>
        <w:t>std::bitset（转2进制），std::oct（转8进制），std::dec （转10进制），std::hex（转16进制）。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&lt;bitset&gt;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#include &lt;iostream&gt;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using namespace std;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int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cout &lt;&lt; "36的8进制:" &lt;&lt; std::oct &lt;&lt; 36 &lt;&lt; endl;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cout &lt;&lt; "36的10进制" &lt;&lt; std::dec &lt;&lt; 36 &lt;&lt; endl;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cout &lt;&lt; "36的16进制:" &lt;&lt; std::hex &lt;&lt; 36 &lt;&lt; endl;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cout &lt;&lt; "36的2进制: " &lt;&lt; bitset&lt;8&gt;(36) &lt;&lt; endl;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 xml:space="preserve">    return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r>
        <w:rPr>
          <w:rFonts w:hint="eastAsia" w:ascii="微软雅黑" w:hAnsi="微软雅黑" w:eastAsia="微软雅黑" w:cs="微软雅黑"/>
          <w:b w:val="0"/>
          <w:i w:val="0"/>
          <w:caps w:val="0"/>
          <w:color w:val="000066"/>
          <w:spacing w:val="0"/>
          <w:sz w:val="16"/>
          <w:szCs w:val="16"/>
          <w:shd w:val="clear"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000066"/>
          <w:spacing w:val="0"/>
          <w:sz w:val="16"/>
          <w:szCs w:val="16"/>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33333"/>
          <w:spacing w:val="0"/>
          <w:sz w:val="16"/>
          <w:szCs w:val="16"/>
          <w:shd w:val="clear" w:fill="FFFFFF"/>
        </w:rPr>
      </w:pPr>
      <w:r>
        <w:rPr>
          <w:rFonts w:hint="eastAsia" w:ascii="微软雅黑" w:hAnsi="微软雅黑" w:eastAsia="微软雅黑" w:cs="微软雅黑"/>
          <w:b w:val="0"/>
          <w:i w:val="0"/>
          <w:caps w:val="0"/>
          <w:color w:val="333333"/>
          <w:spacing w:val="0"/>
          <w:sz w:val="16"/>
          <w:szCs w:val="16"/>
          <w:shd w:val="clear" w:fill="FFFFFF"/>
        </w:rPr>
        <w:t>（这里bitset后面尖括号里代表输出的位数）</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33333"/>
          <w:spacing w:val="0"/>
          <w:sz w:val="16"/>
          <w:szCs w:val="16"/>
          <w:shd w:val="clear" w:fill="FFFFFF"/>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33333"/>
          <w:spacing w:val="0"/>
          <w:sz w:val="16"/>
          <w:szCs w:val="16"/>
          <w:shd w:val="clear" w:fill="FFFFFF"/>
          <w:lang w:val="en-US" w:eastAsia="zh-CN"/>
        </w:rPr>
      </w:pPr>
      <w:r>
        <w:rPr>
          <w:rFonts w:hint="eastAsia" w:ascii="微软雅黑" w:hAnsi="微软雅黑" w:eastAsia="微软雅黑" w:cs="微软雅黑"/>
          <w:b w:val="0"/>
          <w:i w:val="0"/>
          <w:caps w:val="0"/>
          <w:color w:val="333333"/>
          <w:spacing w:val="0"/>
          <w:sz w:val="16"/>
          <w:szCs w:val="16"/>
          <w:shd w:val="clear" w:fill="FFFFFF"/>
          <w:lang w:val="en-US" w:eastAsia="zh-CN"/>
        </w:rPr>
        <w:t>C++输入外挂</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33333"/>
          <w:spacing w:val="0"/>
          <w:sz w:val="16"/>
          <w:szCs w:val="16"/>
          <w:shd w:val="clear" w:fill="FFFFFF"/>
          <w:lang w:val="en-US" w:eastAsia="zh-CN"/>
        </w:rPr>
      </w:pPr>
      <w:r>
        <w:rPr>
          <w:rFonts w:hint="eastAsia" w:ascii="微软雅黑" w:hAnsi="微软雅黑" w:eastAsia="微软雅黑" w:cs="微软雅黑"/>
          <w:b w:val="0"/>
          <w:i w:val="0"/>
          <w:caps w:val="0"/>
          <w:color w:val="333333"/>
          <w:spacing w:val="0"/>
          <w:sz w:val="16"/>
          <w:szCs w:val="16"/>
          <w:shd w:val="clear" w:fill="FFFFFF"/>
          <w:lang w:val="en-US" w:eastAsia="zh-CN"/>
        </w:rPr>
        <w:t>std::ios::sync_with_stdio(false);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33333"/>
          <w:spacing w:val="0"/>
          <w:sz w:val="16"/>
          <w:szCs w:val="16"/>
          <w:shd w:val="clear" w:fill="FFFFFF"/>
          <w:lang w:val="en-US" w:eastAsia="zh-CN"/>
        </w:rPr>
      </w:pPr>
      <w:r>
        <w:rPr>
          <w:rFonts w:hint="eastAsia" w:ascii="微软雅黑" w:hAnsi="微软雅黑" w:eastAsia="微软雅黑" w:cs="微软雅黑"/>
          <w:b w:val="0"/>
          <w:i w:val="0"/>
          <w:caps w:val="0"/>
          <w:color w:val="333333"/>
          <w:spacing w:val="0"/>
          <w:sz w:val="16"/>
          <w:szCs w:val="16"/>
          <w:shd w:val="clear" w:fill="FFFFFF"/>
          <w:lang w:val="en-US" w:eastAsia="zh-CN"/>
        </w:rPr>
        <w:t xml:space="preserve">        cin.tie(0);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333333"/>
          <w:spacing w:val="0"/>
          <w:sz w:val="16"/>
          <w:szCs w:val="16"/>
          <w:shd w:val="clear" w:fill="FFFFFF"/>
          <w:lang w:val="en-US" w:eastAsia="zh-CN"/>
        </w:rPr>
      </w:pPr>
      <w:r>
        <w:rPr>
          <w:rFonts w:hint="eastAsia" w:ascii="微软雅黑" w:hAnsi="微软雅黑" w:eastAsia="微软雅黑" w:cs="微软雅黑"/>
          <w:b w:val="0"/>
          <w:i w:val="0"/>
          <w:caps w:val="0"/>
          <w:color w:val="333333"/>
          <w:spacing w:val="0"/>
          <w:sz w:val="16"/>
          <w:szCs w:val="16"/>
          <w:shd w:val="clear" w:fill="FFFFFF"/>
          <w:lang w:val="en-US" w:eastAsia="zh-CN"/>
        </w:rPr>
        <w:t>矩阵快速乘法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具体该怎么实现两个矩阵相乘呢?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一般会用O(n^3)的方法。。。配合剪枝【添条件，设门槛。。。】，如下：其实主要就是函数 MATRIX mat_multiply (MATRIX a , MATRIX b , int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const int MOD=10000;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struct mat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int a[2][2];//这里数据范围就用小的示范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mat mat_mul(mat x,mat y)//实现两个矩阵相乘，返回的还是一个矩阵。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mat res;//用来表示得到的新的矩阵；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memset(res.a,0,sizeof(res.a));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for(int i=0;i&lt;2;i++)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for(int j=0;j&lt;2;j++)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for(int k=0;k&lt;2;k++)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res.a[i][j]+=x.a[i][k]*y.a[k][j];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res.a[i][j]%=MOD;//这一步看题目具体需要了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return res;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下面来实现一个矩阵快速幂：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int pow(int n)//还是小范围数据来说吧,要不然返回值的类型自己定义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mat c,res;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memset(res.a,0,sizeof(res.a));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c.a[0][0]=1;//给矩阵赋初值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c.a[0][1]=1;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c.a[1][0]=1;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c.a[1][1]=0;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for(int i=0;i&lt;n;i++) res.a[i][i]=1;//单位矩阵；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while(n)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if(n&amp;1) res=mat_mul(res,c);//这里看就要用到上面的矩阵相乘了；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c=mat_mul(c,c);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n=n&gt;&gt;1;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    return res.a[0][1];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16"/>
          <w:szCs w:val="16"/>
          <w:shd w:val="clear" w:fill="FFFFFF"/>
        </w:rPr>
      </w:pPr>
      <w:r>
        <w:rPr>
          <w:rFonts w:hint="eastAsia" w:ascii="微软雅黑" w:hAnsi="微软雅黑" w:eastAsia="微软雅黑" w:cs="微软雅黑"/>
          <w:b w:val="0"/>
          <w:i w:val="0"/>
          <w:caps w:val="0"/>
          <w:color w:val="4F4F4F"/>
          <w:spacing w:val="0"/>
          <w:sz w:val="16"/>
          <w:szCs w:val="16"/>
          <w:shd w:val="clear" w:fill="FFFFFF"/>
        </w:rPr>
        <w:t xml:space="preserve">}//时间复杂度log(n)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rPr>
      </w:pPr>
      <w:r>
        <w:rPr>
          <w:rFonts w:hint="eastAsia" w:ascii="微软雅黑" w:hAnsi="微软雅黑" w:eastAsia="微软雅黑" w:cs="微软雅黑"/>
          <w:b/>
          <w:i w:val="0"/>
          <w:caps w:val="0"/>
          <w:color w:val="2E2E2E"/>
          <w:spacing w:val="0"/>
          <w:sz w:val="16"/>
          <w:szCs w:val="16"/>
          <w:shd w:val="clear" w:fill="FFFFFF"/>
        </w:rPr>
        <w:t>对于矩阵乘法与递推式之间的关系：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rPr>
      </w:pPr>
      <w:r>
        <w:rPr>
          <w:rFonts w:hint="eastAsia" w:ascii="微软雅黑" w:hAnsi="微软雅黑" w:eastAsia="微软雅黑" w:cs="微软雅黑"/>
          <w:b w:val="0"/>
          <w:i w:val="0"/>
          <w:caps w:val="0"/>
          <w:color w:val="2E2E2E"/>
          <w:spacing w:val="0"/>
          <w:sz w:val="16"/>
          <w:szCs w:val="16"/>
          <w:shd w:val="clear" w:fill="FFFFFF"/>
        </w:rPr>
        <w:t>如：在斐波那契数列之中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rPr>
      </w:pPr>
      <w:r>
        <w:rPr>
          <w:rFonts w:hint="eastAsia" w:ascii="微软雅黑" w:hAnsi="微软雅黑" w:eastAsia="微软雅黑" w:cs="微软雅黑"/>
          <w:b w:val="0"/>
          <w:i w:val="0"/>
          <w:caps w:val="0"/>
          <w:color w:val="2E2E2E"/>
          <w:spacing w:val="0"/>
          <w:sz w:val="16"/>
          <w:szCs w:val="16"/>
          <w:shd w:val="clear" w:fill="FFFFFF"/>
        </w:rPr>
        <w:t>f[i] = 1*f[i-1]+1*f[i-2]  f[i-1] = 1*f[i-1] + 0*f[i-2];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shd w:val="clear" w:fill="FEFEF2"/>
        </w:rPr>
        <w:t>1 二分查找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二分查找是一个基础的算法，也是面试中常考的一个知识点。二分查找就是将查找的键和子数组的中间键作比较，如果被查找的键小于中间键，就在左子数组继续查找；如果大于中间键，就在右子数组中查找，否则中间键就是要找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center"/>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drawing>
          <wp:inline distT="0" distB="0" distL="114300" distR="114300">
            <wp:extent cx="4648200" cy="2505075"/>
            <wp:effectExtent l="0" t="0" r="0" b="9525"/>
            <wp:docPr id="2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6"/>
                    <pic:cNvPicPr>
                      <a:picLocks noChangeAspect="1"/>
                    </pic:cNvPicPr>
                  </pic:nvPicPr>
                  <pic:blipFill>
                    <a:blip r:embed="rId5"/>
                    <a:stretch>
                      <a:fillRect/>
                    </a:stretch>
                  </pic:blipFill>
                  <pic:spPr>
                    <a:xfrm>
                      <a:off x="0" y="0"/>
                      <a:ext cx="4648200" cy="25050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center"/>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（图片来自《算法-第4版》）</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16" name="图片 3" descr="IMG_257">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8000"/>
          <w:spacing w:val="0"/>
          <w:sz w:val="16"/>
          <w:szCs w:val="16"/>
          <w:shd w:val="clear" w:fill="F5F5F5"/>
        </w:rPr>
      </w:pPr>
      <w:r>
        <w:rPr>
          <w:rFonts w:hint="eastAsia" w:ascii="微软雅黑" w:hAnsi="微软雅黑" w:eastAsia="微软雅黑" w:cs="微软雅黑"/>
          <w:b w:val="0"/>
          <w:i w:val="0"/>
          <w:caps w:val="0"/>
          <w:color w:val="008000"/>
          <w:spacing w:val="0"/>
          <w:sz w:val="16"/>
          <w:szCs w:val="16"/>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8000"/>
          <w:spacing w:val="0"/>
          <w:sz w:val="16"/>
          <w:szCs w:val="16"/>
          <w:shd w:val="clear" w:fill="F5F5F5"/>
        </w:rPr>
      </w:pPr>
      <w:r>
        <w:rPr>
          <w:rFonts w:hint="eastAsia" w:ascii="微软雅黑" w:hAnsi="微软雅黑" w:eastAsia="微软雅黑" w:cs="微软雅黑"/>
          <w:b w:val="0"/>
          <w:i w:val="0"/>
          <w:caps w:val="0"/>
          <w:color w:val="008000"/>
          <w:spacing w:val="0"/>
          <w:sz w:val="16"/>
          <w:szCs w:val="16"/>
          <w:shd w:val="clear" w:fill="F5F5F5"/>
        </w:rPr>
        <w:t xml:space="preserve"> * 二分查找，找到该值在数组中的下标，否则为-1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8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static</w:t>
      </w: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binarySerach(</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array,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left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right = array.length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8000"/>
          <w:spacing w:val="0"/>
          <w:sz w:val="16"/>
          <w:szCs w:val="16"/>
          <w:shd w:val="clear" w:fill="F5F5F5"/>
        </w:rPr>
        <w:t>// 这里必须是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while</w:t>
      </w:r>
      <w:r>
        <w:rPr>
          <w:rFonts w:hint="eastAsia" w:ascii="微软雅黑" w:hAnsi="微软雅黑" w:eastAsia="微软雅黑" w:cs="微软雅黑"/>
          <w:b w:val="0"/>
          <w:i w:val="0"/>
          <w:caps w:val="0"/>
          <w:color w:val="000000"/>
          <w:spacing w:val="0"/>
          <w:sz w:val="16"/>
          <w:szCs w:val="16"/>
          <w:shd w:val="clear" w:fill="F5F5F5"/>
        </w:rPr>
        <w:t xml:space="preserve"> (left &lt;=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mid = (left + right)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if</w:t>
      </w:r>
      <w:r>
        <w:rPr>
          <w:rFonts w:hint="eastAsia" w:ascii="微软雅黑" w:hAnsi="微软雅黑" w:eastAsia="微软雅黑" w:cs="微软雅黑"/>
          <w:b w:val="0"/>
          <w:i w:val="0"/>
          <w:caps w:val="0"/>
          <w:color w:val="000000"/>
          <w:spacing w:val="0"/>
          <w:sz w:val="16"/>
          <w:szCs w:val="16"/>
          <w:shd w:val="clear" w:fill="F5F5F5"/>
        </w:rPr>
        <w:t xml:space="preserve"> (array[mid] ==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return</w:t>
      </w:r>
      <w:r>
        <w:rPr>
          <w:rFonts w:hint="eastAsia" w:ascii="微软雅黑" w:hAnsi="微软雅黑" w:eastAsia="微软雅黑" w:cs="微软雅黑"/>
          <w:b w:val="0"/>
          <w:i w:val="0"/>
          <w:caps w:val="0"/>
          <w:color w:val="000000"/>
          <w:spacing w:val="0"/>
          <w:sz w:val="16"/>
          <w:szCs w:val="16"/>
          <w:shd w:val="clear" w:fill="F5F5F5"/>
        </w:rPr>
        <w:t xml:space="preserve"> mid;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else</w:t>
      </w: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if</w:t>
      </w:r>
      <w:r>
        <w:rPr>
          <w:rFonts w:hint="eastAsia" w:ascii="微软雅黑" w:hAnsi="微软雅黑" w:eastAsia="微软雅黑" w:cs="微软雅黑"/>
          <w:b w:val="0"/>
          <w:i w:val="0"/>
          <w:caps w:val="0"/>
          <w:color w:val="000000"/>
          <w:spacing w:val="0"/>
          <w:sz w:val="16"/>
          <w:szCs w:val="16"/>
          <w:shd w:val="clear" w:fill="F5F5F5"/>
        </w:rPr>
        <w:t xml:space="preserve"> (array[mid] &lt;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left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else</w:t>
      </w: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right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return</w:t>
      </w:r>
      <w:r>
        <w:rPr>
          <w:rFonts w:hint="eastAsia" w:ascii="微软雅黑" w:hAnsi="微软雅黑" w:eastAsia="微软雅黑" w:cs="微软雅黑"/>
          <w:b w:val="0"/>
          <w:i w:val="0"/>
          <w:caps w:val="0"/>
          <w:color w:val="000000"/>
          <w:spacing w:val="0"/>
          <w:sz w:val="16"/>
          <w:szCs w:val="16"/>
          <w:shd w:val="clear" w:fill="F5F5F5"/>
        </w:rPr>
        <w:t xml:space="preserv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14" name="图片 4" descr="IMG_258">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每次移动left和right指针的时候，需要在mid的基础上+1或者-1， 防止出现死循环， 程序也就能够正确的运行。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注意：代码中的判断条件必须是while (left &lt;= right)，否则的话判断条件不完整，比如：array[3] = {1, 3, 5};待查找的键为5，此时在(low &lt; high)条件下就会找不到，因为low和high相等时，指向元素5，但是此时条件不成立，没有进入while()中。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shd w:val="clear" w:fill="FEFEF2"/>
        </w:rPr>
        <w:t>2 二分查找的变种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关于二分查找，如果条件稍微变换一下，比如：数组之中的数据可能可以重复，要求返回匹配的数据的最小（或最大）的下标；更近一步， 需要找出数组中第一个大于key的元素（也就是最小的大于key的元素的）下标，等等。 这些，虽然只有一点点的变化，实现的时候确实要更加的细心。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二分查找的变种和二分查找原理一样，主要就是变换判断条件（也就是边界条件），如果想直接看如何记忆这些变种的窍门，请直接翻到本文最后。下面来看几种二分查找变种的代码：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shd w:val="clear" w:fill="FEFEF2"/>
        </w:rPr>
        <w:t>2.1 查找第一个与key相等的元素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查找第一个相等的元素，也就是说等于查找key值的元素有好多个，返回这些元素最左边的元素下标。</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21" name="图片 5" descr="IMG_259">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IMG_259"/>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8000"/>
          <w:spacing w:val="0"/>
          <w:sz w:val="16"/>
          <w:szCs w:val="16"/>
          <w:shd w:val="clear" w:fill="F5F5F5"/>
        </w:rPr>
        <w:t>// 查找第一个相等的元素</w:t>
      </w:r>
      <w:r>
        <w:rPr>
          <w:rFonts w:hint="eastAsia" w:ascii="微软雅黑" w:hAnsi="微软雅黑" w:eastAsia="微软雅黑" w:cs="微软雅黑"/>
          <w:b w:val="0"/>
          <w:i w:val="0"/>
          <w:caps w:val="0"/>
          <w:color w:val="0000FF"/>
          <w:spacing w:val="0"/>
          <w:sz w:val="16"/>
          <w:szCs w:val="16"/>
          <w:shd w:val="clear" w:fill="F5F5F5"/>
        </w:rPr>
        <w:t>static</w:t>
      </w: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findFirstEqual(</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array,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left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right = array.length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8000"/>
          <w:spacing w:val="0"/>
          <w:sz w:val="16"/>
          <w:szCs w:val="16"/>
          <w:shd w:val="clear" w:fill="F5F5F5"/>
        </w:rPr>
        <w:t>// 这里必须是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while</w:t>
      </w:r>
      <w:r>
        <w:rPr>
          <w:rFonts w:hint="eastAsia" w:ascii="微软雅黑" w:hAnsi="微软雅黑" w:eastAsia="微软雅黑" w:cs="微软雅黑"/>
          <w:b w:val="0"/>
          <w:i w:val="0"/>
          <w:caps w:val="0"/>
          <w:color w:val="000000"/>
          <w:spacing w:val="0"/>
          <w:sz w:val="16"/>
          <w:szCs w:val="16"/>
          <w:shd w:val="clear" w:fill="F5F5F5"/>
        </w:rPr>
        <w:t xml:space="preserve"> (left &lt;=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mid = (left + right)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if</w:t>
      </w:r>
      <w:r>
        <w:rPr>
          <w:rFonts w:hint="eastAsia" w:ascii="微软雅黑" w:hAnsi="微软雅黑" w:eastAsia="微软雅黑" w:cs="微软雅黑"/>
          <w:b w:val="0"/>
          <w:i w:val="0"/>
          <w:caps w:val="0"/>
          <w:color w:val="000000"/>
          <w:spacing w:val="0"/>
          <w:sz w:val="16"/>
          <w:szCs w:val="16"/>
          <w:shd w:val="clear" w:fill="F5F5F5"/>
        </w:rPr>
        <w:t xml:space="preserve"> (array[mid] &gt;=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right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else</w:t>
      </w: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left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if</w:t>
      </w:r>
      <w:r>
        <w:rPr>
          <w:rFonts w:hint="eastAsia" w:ascii="微软雅黑" w:hAnsi="微软雅黑" w:eastAsia="微软雅黑" w:cs="微软雅黑"/>
          <w:b w:val="0"/>
          <w:i w:val="0"/>
          <w:caps w:val="0"/>
          <w:color w:val="000000"/>
          <w:spacing w:val="0"/>
          <w:sz w:val="16"/>
          <w:szCs w:val="16"/>
          <w:shd w:val="clear" w:fill="F5F5F5"/>
        </w:rPr>
        <w:t xml:space="preserve"> (left &lt; array.length &amp;&amp; array[left] ==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return</w:t>
      </w:r>
      <w:r>
        <w:rPr>
          <w:rFonts w:hint="eastAsia" w:ascii="微软雅黑" w:hAnsi="微软雅黑" w:eastAsia="微软雅黑" w:cs="微软雅黑"/>
          <w:b w:val="0"/>
          <w:i w:val="0"/>
          <w:caps w:val="0"/>
          <w:color w:val="000000"/>
          <w:spacing w:val="0"/>
          <w:sz w:val="16"/>
          <w:szCs w:val="16"/>
          <w:shd w:val="clear" w:fill="F5F5F5"/>
        </w:rPr>
        <w:t xml:space="preserve"> left;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return</w:t>
      </w:r>
      <w:r>
        <w:rPr>
          <w:rFonts w:hint="eastAsia" w:ascii="微软雅黑" w:hAnsi="微软雅黑" w:eastAsia="微软雅黑" w:cs="微软雅黑"/>
          <w:b w:val="0"/>
          <w:i w:val="0"/>
          <w:caps w:val="0"/>
          <w:color w:val="000000"/>
          <w:spacing w:val="0"/>
          <w:sz w:val="16"/>
          <w:szCs w:val="16"/>
          <w:shd w:val="clear" w:fill="F5F5F5"/>
        </w:rPr>
        <w:t xml:space="preserv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17" name="图片 6" descr="IMG_260">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6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shd w:val="clear" w:fill="FEFEF2"/>
        </w:rPr>
        <w:t>2.2 查找最后一个与key相等的元素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查找最后一个相等的元素，也就是说等于查找key值的元素有好多个，返回这些元素最右边的元素下标。</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18" name="图片 7" descr="IMG_261">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6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8000"/>
          <w:spacing w:val="0"/>
          <w:sz w:val="16"/>
          <w:szCs w:val="16"/>
          <w:shd w:val="clear" w:fill="F5F5F5"/>
        </w:rPr>
        <w:t>// 查找最后一个相等的元素</w:t>
      </w:r>
      <w:r>
        <w:rPr>
          <w:rFonts w:hint="eastAsia" w:ascii="微软雅黑" w:hAnsi="微软雅黑" w:eastAsia="微软雅黑" w:cs="微软雅黑"/>
          <w:b w:val="0"/>
          <w:i w:val="0"/>
          <w:caps w:val="0"/>
          <w:color w:val="0000FF"/>
          <w:spacing w:val="0"/>
          <w:sz w:val="16"/>
          <w:szCs w:val="16"/>
          <w:shd w:val="clear" w:fill="F5F5F5"/>
        </w:rPr>
        <w:t>static</w:t>
      </w: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findLastEqual(</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array,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left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right = array.length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8000"/>
          <w:spacing w:val="0"/>
          <w:sz w:val="16"/>
          <w:szCs w:val="16"/>
          <w:shd w:val="clear" w:fill="F5F5F5"/>
        </w:rPr>
        <w:t>// 这里必须是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while</w:t>
      </w:r>
      <w:r>
        <w:rPr>
          <w:rFonts w:hint="eastAsia" w:ascii="微软雅黑" w:hAnsi="微软雅黑" w:eastAsia="微软雅黑" w:cs="微软雅黑"/>
          <w:b w:val="0"/>
          <w:i w:val="0"/>
          <w:caps w:val="0"/>
          <w:color w:val="000000"/>
          <w:spacing w:val="0"/>
          <w:sz w:val="16"/>
          <w:szCs w:val="16"/>
          <w:shd w:val="clear" w:fill="F5F5F5"/>
        </w:rPr>
        <w:t xml:space="preserve"> (left &lt;=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mid = (left + right)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if</w:t>
      </w:r>
      <w:r>
        <w:rPr>
          <w:rFonts w:hint="eastAsia" w:ascii="微软雅黑" w:hAnsi="微软雅黑" w:eastAsia="微软雅黑" w:cs="微软雅黑"/>
          <w:b w:val="0"/>
          <w:i w:val="0"/>
          <w:caps w:val="0"/>
          <w:color w:val="000000"/>
          <w:spacing w:val="0"/>
          <w:sz w:val="16"/>
          <w:szCs w:val="16"/>
          <w:shd w:val="clear" w:fill="F5F5F5"/>
        </w:rPr>
        <w:t xml:space="preserve"> (array[mid] &lt;=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left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else</w:t>
      </w: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right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if</w:t>
      </w:r>
      <w:r>
        <w:rPr>
          <w:rFonts w:hint="eastAsia" w:ascii="微软雅黑" w:hAnsi="微软雅黑" w:eastAsia="微软雅黑" w:cs="微软雅黑"/>
          <w:b w:val="0"/>
          <w:i w:val="0"/>
          <w:caps w:val="0"/>
          <w:color w:val="000000"/>
          <w:spacing w:val="0"/>
          <w:sz w:val="16"/>
          <w:szCs w:val="16"/>
          <w:shd w:val="clear" w:fill="F5F5F5"/>
        </w:rPr>
        <w:t xml:space="preserve"> (right &gt;= 0 &amp;&amp; array[right] ==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return</w:t>
      </w:r>
      <w:r>
        <w:rPr>
          <w:rFonts w:hint="eastAsia" w:ascii="微软雅黑" w:hAnsi="微软雅黑" w:eastAsia="微软雅黑" w:cs="微软雅黑"/>
          <w:b w:val="0"/>
          <w:i w:val="0"/>
          <w:caps w:val="0"/>
          <w:color w:val="000000"/>
          <w:spacing w:val="0"/>
          <w:sz w:val="16"/>
          <w:szCs w:val="16"/>
          <w:shd w:val="clear" w:fill="F5F5F5"/>
        </w:rPr>
        <w:t xml:space="preserve"> 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return</w:t>
      </w:r>
      <w:r>
        <w:rPr>
          <w:rFonts w:hint="eastAsia" w:ascii="微软雅黑" w:hAnsi="微软雅黑" w:eastAsia="微软雅黑" w:cs="微软雅黑"/>
          <w:b w:val="0"/>
          <w:i w:val="0"/>
          <w:caps w:val="0"/>
          <w:color w:val="000000"/>
          <w:spacing w:val="0"/>
          <w:sz w:val="16"/>
          <w:szCs w:val="16"/>
          <w:shd w:val="clear" w:fill="F5F5F5"/>
        </w:rPr>
        <w:t xml:space="preserv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15" name="图片 8" descr="IMG_262">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62"/>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shd w:val="clear" w:fill="FEFEF2"/>
        </w:rPr>
        <w:t>2.3 查找最后一个等于或者小于key的元素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查找最后一个等于或者小于key的元素，也就是说等于查找key值的元素有好多个，返回这些元素最右边的元素下标；如果没有等于key值的元素，则返回小于key的最右边元素下标。</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22" name="图片 9" descr="IMG_263">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63"/>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8000"/>
          <w:spacing w:val="0"/>
          <w:sz w:val="16"/>
          <w:szCs w:val="16"/>
          <w:shd w:val="clear" w:fill="F5F5F5"/>
        </w:rPr>
        <w:t>// 查找最后一个等于或者小于key的元素</w:t>
      </w:r>
      <w:r>
        <w:rPr>
          <w:rFonts w:hint="eastAsia" w:ascii="微软雅黑" w:hAnsi="微软雅黑" w:eastAsia="微软雅黑" w:cs="微软雅黑"/>
          <w:b w:val="0"/>
          <w:i w:val="0"/>
          <w:caps w:val="0"/>
          <w:color w:val="0000FF"/>
          <w:spacing w:val="0"/>
          <w:sz w:val="16"/>
          <w:szCs w:val="16"/>
          <w:shd w:val="clear" w:fill="F5F5F5"/>
        </w:rPr>
        <w:t>static</w:t>
      </w: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findLastEqualSmaller(</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array,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left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right = array.length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8000"/>
          <w:spacing w:val="0"/>
          <w:sz w:val="16"/>
          <w:szCs w:val="16"/>
          <w:shd w:val="clear" w:fill="F5F5F5"/>
        </w:rPr>
        <w:t>// 这里必须是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while</w:t>
      </w:r>
      <w:r>
        <w:rPr>
          <w:rFonts w:hint="eastAsia" w:ascii="微软雅黑" w:hAnsi="微软雅黑" w:eastAsia="微软雅黑" w:cs="微软雅黑"/>
          <w:b w:val="0"/>
          <w:i w:val="0"/>
          <w:caps w:val="0"/>
          <w:color w:val="000000"/>
          <w:spacing w:val="0"/>
          <w:sz w:val="16"/>
          <w:szCs w:val="16"/>
          <w:shd w:val="clear" w:fill="F5F5F5"/>
        </w:rPr>
        <w:t xml:space="preserve"> (left &lt;=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mid = (left + right)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if</w:t>
      </w:r>
      <w:r>
        <w:rPr>
          <w:rFonts w:hint="eastAsia" w:ascii="微软雅黑" w:hAnsi="微软雅黑" w:eastAsia="微软雅黑" w:cs="微软雅黑"/>
          <w:b w:val="0"/>
          <w:i w:val="0"/>
          <w:caps w:val="0"/>
          <w:color w:val="000000"/>
          <w:spacing w:val="0"/>
          <w:sz w:val="16"/>
          <w:szCs w:val="16"/>
          <w:shd w:val="clear" w:fill="F5F5F5"/>
        </w:rPr>
        <w:t xml:space="preserve"> (array[mid] &gt;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right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else</w:t>
      </w: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left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return</w:t>
      </w:r>
      <w:r>
        <w:rPr>
          <w:rFonts w:hint="eastAsia" w:ascii="微软雅黑" w:hAnsi="微软雅黑" w:eastAsia="微软雅黑" w:cs="微软雅黑"/>
          <w:b w:val="0"/>
          <w:i w:val="0"/>
          <w:caps w:val="0"/>
          <w:color w:val="000000"/>
          <w:spacing w:val="0"/>
          <w:sz w:val="16"/>
          <w:szCs w:val="16"/>
          <w:shd w:val="clear" w:fill="F5F5F5"/>
        </w:rPr>
        <w:t xml:space="preserve"> 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19" name="图片 10" descr="IMG_264">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IMG_264"/>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shd w:val="clear" w:fill="FEFEF2"/>
        </w:rPr>
        <w:t>2.4 查找最后一个小于key的元素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查找最后一个小于key的元素，也就是说返回小于key的最右边元素下标。</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20" name="图片 11" descr="IMG_265">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IMG_265"/>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8000"/>
          <w:spacing w:val="0"/>
          <w:sz w:val="16"/>
          <w:szCs w:val="16"/>
          <w:shd w:val="clear" w:fill="F5F5F5"/>
        </w:rPr>
        <w:t>// 查找最后一个小于key的元素</w:t>
      </w:r>
      <w:r>
        <w:rPr>
          <w:rFonts w:hint="eastAsia" w:ascii="微软雅黑" w:hAnsi="微软雅黑" w:eastAsia="微软雅黑" w:cs="微软雅黑"/>
          <w:b w:val="0"/>
          <w:i w:val="0"/>
          <w:caps w:val="0"/>
          <w:color w:val="0000FF"/>
          <w:spacing w:val="0"/>
          <w:sz w:val="16"/>
          <w:szCs w:val="16"/>
          <w:shd w:val="clear" w:fill="F5F5F5"/>
        </w:rPr>
        <w:t>static</w:t>
      </w: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findLastSmaller(</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array,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left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right = array.length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8000"/>
          <w:spacing w:val="0"/>
          <w:sz w:val="16"/>
          <w:szCs w:val="16"/>
          <w:shd w:val="clear" w:fill="F5F5F5"/>
        </w:rPr>
        <w:t>// 这里必须是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while</w:t>
      </w:r>
      <w:r>
        <w:rPr>
          <w:rFonts w:hint="eastAsia" w:ascii="微软雅黑" w:hAnsi="微软雅黑" w:eastAsia="微软雅黑" w:cs="微软雅黑"/>
          <w:b w:val="0"/>
          <w:i w:val="0"/>
          <w:caps w:val="0"/>
          <w:color w:val="000000"/>
          <w:spacing w:val="0"/>
          <w:sz w:val="16"/>
          <w:szCs w:val="16"/>
          <w:shd w:val="clear" w:fill="F5F5F5"/>
        </w:rPr>
        <w:t xml:space="preserve"> (left &lt;=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mid = (left + right)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if</w:t>
      </w:r>
      <w:r>
        <w:rPr>
          <w:rFonts w:hint="eastAsia" w:ascii="微软雅黑" w:hAnsi="微软雅黑" w:eastAsia="微软雅黑" w:cs="微软雅黑"/>
          <w:b w:val="0"/>
          <w:i w:val="0"/>
          <w:caps w:val="0"/>
          <w:color w:val="000000"/>
          <w:spacing w:val="0"/>
          <w:sz w:val="16"/>
          <w:szCs w:val="16"/>
          <w:shd w:val="clear" w:fill="F5F5F5"/>
        </w:rPr>
        <w:t xml:space="preserve"> (array[mid] &gt;=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right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else</w:t>
      </w: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left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return</w:t>
      </w:r>
      <w:r>
        <w:rPr>
          <w:rFonts w:hint="eastAsia" w:ascii="微软雅黑" w:hAnsi="微软雅黑" w:eastAsia="微软雅黑" w:cs="微软雅黑"/>
          <w:b w:val="0"/>
          <w:i w:val="0"/>
          <w:caps w:val="0"/>
          <w:color w:val="000000"/>
          <w:spacing w:val="0"/>
          <w:sz w:val="16"/>
          <w:szCs w:val="16"/>
          <w:shd w:val="clear" w:fill="F5F5F5"/>
        </w:rPr>
        <w:t xml:space="preserve"> 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9" name="图片 12" descr="IMG_266">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shd w:val="clear" w:fill="FEFEF2"/>
        </w:rPr>
        <w:t>2.5 查找第一个等于或者大于key的元素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查找第一个等于或者大于key的元素，也就是说等于查找key值的元素有好多个，返回这些元素最左边的元素下标；如果没有等于key值的元素，则返回大于key的最左边元素下标。</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13" name="图片 13" descr="IMG_267">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8000"/>
          <w:spacing w:val="0"/>
          <w:sz w:val="16"/>
          <w:szCs w:val="16"/>
          <w:shd w:val="clear" w:fill="F5F5F5"/>
        </w:rPr>
        <w:t>// 查找第一个等于或者大于key的元素</w:t>
      </w:r>
      <w:r>
        <w:rPr>
          <w:rFonts w:hint="eastAsia" w:ascii="微软雅黑" w:hAnsi="微软雅黑" w:eastAsia="微软雅黑" w:cs="微软雅黑"/>
          <w:b w:val="0"/>
          <w:i w:val="0"/>
          <w:caps w:val="0"/>
          <w:color w:val="0000FF"/>
          <w:spacing w:val="0"/>
          <w:sz w:val="16"/>
          <w:szCs w:val="16"/>
          <w:shd w:val="clear" w:fill="F5F5F5"/>
        </w:rPr>
        <w:t>static</w:t>
      </w: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findFirstEqualLarger(</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array,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left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right = array.length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8000"/>
          <w:spacing w:val="0"/>
          <w:sz w:val="16"/>
          <w:szCs w:val="16"/>
          <w:shd w:val="clear" w:fill="F5F5F5"/>
        </w:rPr>
        <w:t>// 这里必须是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while</w:t>
      </w:r>
      <w:r>
        <w:rPr>
          <w:rFonts w:hint="eastAsia" w:ascii="微软雅黑" w:hAnsi="微软雅黑" w:eastAsia="微软雅黑" w:cs="微软雅黑"/>
          <w:b w:val="0"/>
          <w:i w:val="0"/>
          <w:caps w:val="0"/>
          <w:color w:val="000000"/>
          <w:spacing w:val="0"/>
          <w:sz w:val="16"/>
          <w:szCs w:val="16"/>
          <w:shd w:val="clear" w:fill="F5F5F5"/>
        </w:rPr>
        <w:t xml:space="preserve"> (left &lt;=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mid = (left + right)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if</w:t>
      </w:r>
      <w:r>
        <w:rPr>
          <w:rFonts w:hint="eastAsia" w:ascii="微软雅黑" w:hAnsi="微软雅黑" w:eastAsia="微软雅黑" w:cs="微软雅黑"/>
          <w:b w:val="0"/>
          <w:i w:val="0"/>
          <w:caps w:val="0"/>
          <w:color w:val="000000"/>
          <w:spacing w:val="0"/>
          <w:sz w:val="16"/>
          <w:szCs w:val="16"/>
          <w:shd w:val="clear" w:fill="F5F5F5"/>
        </w:rPr>
        <w:t xml:space="preserve"> (array[mid] &gt;=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right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else</w:t>
      </w: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left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return</w:t>
      </w:r>
      <w:r>
        <w:rPr>
          <w:rFonts w:hint="eastAsia" w:ascii="微软雅黑" w:hAnsi="微软雅黑" w:eastAsia="微软雅黑" w:cs="微软雅黑"/>
          <w:b w:val="0"/>
          <w:i w:val="0"/>
          <w:caps w:val="0"/>
          <w:color w:val="000000"/>
          <w:spacing w:val="0"/>
          <w:sz w:val="16"/>
          <w:szCs w:val="16"/>
          <w:shd w:val="clear" w:fill="F5F5F5"/>
        </w:rPr>
        <w:t xml:space="preserve"> left;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11" name="图片 14" descr="IMG_268">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6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shd w:val="clear" w:fill="FEFEF2"/>
        </w:rPr>
        <w:t>2.6 查找第一个大于key的元素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查找第一个等于key的元素，也就是说返回大于key的最左边元素下标。</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10" name="图片 15" descr="IMG_269">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69"/>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8000"/>
          <w:spacing w:val="0"/>
          <w:sz w:val="16"/>
          <w:szCs w:val="16"/>
          <w:shd w:val="clear" w:fill="F5F5F5"/>
        </w:rPr>
        <w:t>// 查找第一个大于key的元素</w:t>
      </w:r>
      <w:r>
        <w:rPr>
          <w:rFonts w:hint="eastAsia" w:ascii="微软雅黑" w:hAnsi="微软雅黑" w:eastAsia="微软雅黑" w:cs="微软雅黑"/>
          <w:b w:val="0"/>
          <w:i w:val="0"/>
          <w:caps w:val="0"/>
          <w:color w:val="0000FF"/>
          <w:spacing w:val="0"/>
          <w:sz w:val="16"/>
          <w:szCs w:val="16"/>
          <w:shd w:val="clear" w:fill="F5F5F5"/>
        </w:rPr>
        <w:t>static</w:t>
      </w: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findFirstLarger(</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array,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left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right = array.length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8000"/>
          <w:spacing w:val="0"/>
          <w:sz w:val="16"/>
          <w:szCs w:val="16"/>
          <w:shd w:val="clear" w:fill="F5F5F5"/>
        </w:rPr>
        <w:t>// 这里必须是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while</w:t>
      </w:r>
      <w:r>
        <w:rPr>
          <w:rFonts w:hint="eastAsia" w:ascii="微软雅黑" w:hAnsi="微软雅黑" w:eastAsia="微软雅黑" w:cs="微软雅黑"/>
          <w:b w:val="0"/>
          <w:i w:val="0"/>
          <w:caps w:val="0"/>
          <w:color w:val="000000"/>
          <w:spacing w:val="0"/>
          <w:sz w:val="16"/>
          <w:szCs w:val="16"/>
          <w:shd w:val="clear" w:fill="F5F5F5"/>
        </w:rPr>
        <w:t xml:space="preserve"> (left &lt;=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mid = (left + right)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if</w:t>
      </w:r>
      <w:r>
        <w:rPr>
          <w:rFonts w:hint="eastAsia" w:ascii="微软雅黑" w:hAnsi="微软雅黑" w:eastAsia="微软雅黑" w:cs="微软雅黑"/>
          <w:b w:val="0"/>
          <w:i w:val="0"/>
          <w:caps w:val="0"/>
          <w:color w:val="000000"/>
          <w:spacing w:val="0"/>
          <w:sz w:val="16"/>
          <w:szCs w:val="16"/>
          <w:shd w:val="clear" w:fill="F5F5F5"/>
        </w:rPr>
        <w:t xml:space="preserve"> (array[mid] &gt;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right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else</w:t>
      </w: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left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return</w:t>
      </w:r>
      <w:r>
        <w:rPr>
          <w:rFonts w:hint="eastAsia" w:ascii="微软雅黑" w:hAnsi="微软雅黑" w:eastAsia="微软雅黑" w:cs="微软雅黑"/>
          <w:b w:val="0"/>
          <w:i w:val="0"/>
          <w:caps w:val="0"/>
          <w:color w:val="000000"/>
          <w:spacing w:val="0"/>
          <w:sz w:val="16"/>
          <w:szCs w:val="16"/>
          <w:shd w:val="clear" w:fill="F5F5F5"/>
        </w:rPr>
        <w:t xml:space="preserve"> left;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12" name="图片 16" descr="IMG_270">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7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shd w:val="clear" w:fill="FEFEF2"/>
        </w:rPr>
        <w:t>3 二分查找变种总结</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5" name="图片 17" descr="IMG_271">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IMG_27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8000"/>
          <w:spacing w:val="0"/>
          <w:sz w:val="16"/>
          <w:szCs w:val="16"/>
          <w:shd w:val="clear" w:fill="F5F5F5"/>
        </w:rPr>
        <w:t>// 这里必须是 &lt;=</w:t>
      </w:r>
      <w:r>
        <w:rPr>
          <w:rFonts w:hint="eastAsia" w:ascii="微软雅黑" w:hAnsi="微软雅黑" w:eastAsia="微软雅黑" w:cs="微软雅黑"/>
          <w:b w:val="0"/>
          <w:i w:val="0"/>
          <w:caps w:val="0"/>
          <w:color w:val="0000FF"/>
          <w:spacing w:val="0"/>
          <w:sz w:val="16"/>
          <w:szCs w:val="16"/>
          <w:shd w:val="clear" w:fill="F5F5F5"/>
        </w:rPr>
        <w:t>while</w:t>
      </w:r>
      <w:r>
        <w:rPr>
          <w:rFonts w:hint="eastAsia" w:ascii="微软雅黑" w:hAnsi="微软雅黑" w:eastAsia="微软雅黑" w:cs="微软雅黑"/>
          <w:b w:val="0"/>
          <w:i w:val="0"/>
          <w:caps w:val="0"/>
          <w:color w:val="000000"/>
          <w:spacing w:val="0"/>
          <w:sz w:val="16"/>
          <w:szCs w:val="16"/>
          <w:shd w:val="clear" w:fill="F5F5F5"/>
        </w:rPr>
        <w:t xml:space="preserve"> (left &lt;=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mid = (left + right)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if</w:t>
      </w:r>
      <w:r>
        <w:rPr>
          <w:rFonts w:hint="eastAsia" w:ascii="微软雅黑" w:hAnsi="微软雅黑" w:eastAsia="微软雅黑" w:cs="微软雅黑"/>
          <w:b w:val="0"/>
          <w:i w:val="0"/>
          <w:caps w:val="0"/>
          <w:color w:val="000000"/>
          <w:spacing w:val="0"/>
          <w:sz w:val="16"/>
          <w:szCs w:val="16"/>
          <w:shd w:val="clear" w:fill="F5F5F5"/>
        </w:rPr>
        <w:t xml:space="preserve"> (array[mid] ?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8000"/>
          <w:spacing w:val="0"/>
          <w:sz w:val="16"/>
          <w:szCs w:val="16"/>
          <w:shd w:val="clear" w:fill="F5F5F5"/>
        </w:rPr>
        <w:t>//... right = mid - 1;</w:t>
      </w: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00FF"/>
          <w:spacing w:val="0"/>
          <w:sz w:val="16"/>
          <w:szCs w:val="16"/>
          <w:shd w:val="clear" w:fill="F5F5F5"/>
        </w:rPr>
        <w:t>else</w:t>
      </w: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8000"/>
          <w:spacing w:val="0"/>
          <w:sz w:val="16"/>
          <w:szCs w:val="16"/>
          <w:shd w:val="clear" w:fill="F5F5F5"/>
        </w:rPr>
        <w:t>// ... left = mid + 1;</w:t>
      </w: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shd w:val="clear" w:fill="F5F5F5"/>
        </w:rPr>
        <w:t>}</w:t>
      </w:r>
      <w:r>
        <w:rPr>
          <w:rFonts w:hint="eastAsia" w:ascii="微软雅黑" w:hAnsi="微软雅黑" w:eastAsia="微软雅黑" w:cs="微软雅黑"/>
          <w:b w:val="0"/>
          <w:i w:val="0"/>
          <w:caps w:val="0"/>
          <w:color w:val="0000FF"/>
          <w:spacing w:val="0"/>
          <w:sz w:val="16"/>
          <w:szCs w:val="16"/>
          <w:shd w:val="clear" w:fill="F5F5F5"/>
        </w:rPr>
        <w:t>return</w:t>
      </w:r>
      <w:r>
        <w:rPr>
          <w:rFonts w:hint="eastAsia" w:ascii="微软雅黑" w:hAnsi="微软雅黑" w:eastAsia="微软雅黑" w:cs="微软雅黑"/>
          <w:b w:val="0"/>
          <w:i w:val="0"/>
          <w:caps w:val="0"/>
          <w:color w:val="000000"/>
          <w:spacing w:val="0"/>
          <w:sz w:val="16"/>
          <w:szCs w:val="16"/>
          <w:shd w:val="clear" w:fill="F5F5F5"/>
        </w:rPr>
        <w:t xml:space="preserve"> xxx;</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3" name="图片 18" descr="IMG_272">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descr="IMG_272"/>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二分查找变种较多，不过它们的“套路”是一样的，以上代码就是其套路，如何快速写出二分查找的代码，只需按照以下步骤即可：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rPr>
      </w:pPr>
      <w:r>
        <w:rPr>
          <w:rStyle w:val="9"/>
          <w:rFonts w:hint="eastAsia" w:ascii="微软雅黑" w:hAnsi="微软雅黑" w:eastAsia="微软雅黑" w:cs="微软雅黑"/>
          <w:b/>
          <w:i w:val="0"/>
          <w:caps w:val="0"/>
          <w:color w:val="333333"/>
          <w:spacing w:val="0"/>
          <w:sz w:val="16"/>
          <w:szCs w:val="16"/>
          <w:shd w:val="clear" w:fill="FEFEF2"/>
        </w:rPr>
        <w:t>1 首先判断出是返回left，还是返回right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因为我们知道最后跳出while (left &lt;= right)循环条件是right &lt; left，且right = left - 1。最后right和left一定是卡在"边界值"的左右两边，如果是比较值为key，查找小于等于（或者是小于）key的元素，则边界值就是等于key的所有元素的最左边那个，其实应该返回left。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以数组{1, 2, 3, 3, 4, 5}为例，如果需要查找第一个等于或者小于3的元素下标，我们比较的key值是3，则最后left和right需要满足以下条件：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drawing>
          <wp:inline distT="0" distB="0" distL="114300" distR="114300">
            <wp:extent cx="6791325" cy="3790950"/>
            <wp:effectExtent l="0" t="0" r="9525" b="0"/>
            <wp:docPr id="4" name="图片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descr="IMG_273"/>
                    <pic:cNvPicPr>
                      <a:picLocks noChangeAspect="1"/>
                    </pic:cNvPicPr>
                  </pic:nvPicPr>
                  <pic:blipFill>
                    <a:blip r:embed="rId8"/>
                    <a:stretch>
                      <a:fillRect/>
                    </a:stretch>
                  </pic:blipFill>
                  <pic:spPr>
                    <a:xfrm>
                      <a:off x="0" y="0"/>
                      <a:ext cx="6791325" cy="37909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我们比较的key值是3，所以此时我们需要返回left。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ind w:left="0" w:right="0" w:firstLine="0"/>
        <w:jc w:val="left"/>
        <w:rPr>
          <w:rFonts w:hint="eastAsia" w:ascii="微软雅黑" w:hAnsi="微软雅黑" w:eastAsia="微软雅黑" w:cs="微软雅黑"/>
          <w:b/>
          <w:i w:val="0"/>
          <w:caps w:val="0"/>
          <w:color w:val="333333"/>
          <w:spacing w:val="0"/>
          <w:sz w:val="16"/>
          <w:szCs w:val="16"/>
        </w:rPr>
      </w:pPr>
      <w:r>
        <w:rPr>
          <w:rStyle w:val="9"/>
          <w:rFonts w:hint="eastAsia" w:ascii="微软雅黑" w:hAnsi="微软雅黑" w:eastAsia="微软雅黑" w:cs="微软雅黑"/>
          <w:b/>
          <w:i w:val="0"/>
          <w:caps w:val="0"/>
          <w:color w:val="333333"/>
          <w:spacing w:val="0"/>
          <w:sz w:val="16"/>
          <w:szCs w:val="16"/>
          <w:shd w:val="clear" w:fill="FEFEF2"/>
        </w:rPr>
        <w:t>2 判断出比较符号</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2" name="图片 20" descr="IMG_274">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descr="IMG_274"/>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mid = (left + right) / 2;</w:t>
      </w:r>
      <w:r>
        <w:rPr>
          <w:rFonts w:hint="eastAsia" w:ascii="微软雅黑" w:hAnsi="微软雅黑" w:eastAsia="微软雅黑" w:cs="微软雅黑"/>
          <w:b w:val="0"/>
          <w:i w:val="0"/>
          <w:caps w:val="0"/>
          <w:color w:val="0000FF"/>
          <w:spacing w:val="0"/>
          <w:sz w:val="16"/>
          <w:szCs w:val="16"/>
          <w:shd w:val="clear" w:fill="F5F5F5"/>
        </w:rPr>
        <w:t>if</w:t>
      </w:r>
      <w:r>
        <w:rPr>
          <w:rFonts w:hint="eastAsia" w:ascii="微软雅黑" w:hAnsi="微软雅黑" w:eastAsia="微软雅黑" w:cs="微软雅黑"/>
          <w:b w:val="0"/>
          <w:i w:val="0"/>
          <w:caps w:val="0"/>
          <w:color w:val="000000"/>
          <w:spacing w:val="0"/>
          <w:sz w:val="16"/>
          <w:szCs w:val="16"/>
          <w:shd w:val="clear" w:fill="F5F5F5"/>
        </w:rPr>
        <w:t xml:space="preserve"> (array[mid] ?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8000"/>
          <w:spacing w:val="0"/>
          <w:sz w:val="16"/>
          <w:szCs w:val="16"/>
          <w:shd w:val="clear" w:fill="F5F5F5"/>
        </w:rPr>
        <w:t>//... right = xxx;</w:t>
      </w:r>
      <w:r>
        <w:rPr>
          <w:rFonts w:hint="eastAsia" w:ascii="微软雅黑" w:hAnsi="微软雅黑" w:eastAsia="微软雅黑" w:cs="微软雅黑"/>
          <w:b w:val="0"/>
          <w:i w:val="0"/>
          <w:caps w:val="0"/>
          <w:color w:val="000000"/>
          <w:spacing w:val="0"/>
          <w:sz w:val="16"/>
          <w:szCs w:val="16"/>
          <w:shd w:val="clear" w:fill="F5F5F5"/>
        </w:rPr>
        <w:t>}</w:t>
      </w:r>
      <w:r>
        <w:rPr>
          <w:rFonts w:hint="eastAsia" w:ascii="微软雅黑" w:hAnsi="微软雅黑" w:eastAsia="微软雅黑" w:cs="微软雅黑"/>
          <w:b w:val="0"/>
          <w:i w:val="0"/>
          <w:caps w:val="0"/>
          <w:color w:val="0000FF"/>
          <w:spacing w:val="0"/>
          <w:sz w:val="16"/>
          <w:szCs w:val="16"/>
          <w:shd w:val="clear" w:fill="F5F5F5"/>
        </w:rPr>
        <w:t>else</w:t>
      </w: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w:t>
      </w:r>
      <w:r>
        <w:rPr>
          <w:rFonts w:hint="eastAsia" w:ascii="微软雅黑" w:hAnsi="微软雅黑" w:eastAsia="微软雅黑" w:cs="微软雅黑"/>
          <w:b w:val="0"/>
          <w:i w:val="0"/>
          <w:caps w:val="0"/>
          <w:color w:val="008000"/>
          <w:spacing w:val="0"/>
          <w:sz w:val="16"/>
          <w:szCs w:val="16"/>
          <w:shd w:val="clear" w:fill="F5F5F5"/>
        </w:rPr>
        <w:t>// ... left = xxx;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6" name="图片 21" descr="IMG_275">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1" descr="IMG_275"/>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00000"/>
          <w:spacing w:val="0"/>
          <w:sz w:val="16"/>
          <w:szCs w:val="16"/>
          <w:shd w:val="clear" w:fill="FEFEF2"/>
        </w:rPr>
        <w:t>　　也就是这里的 if (array[mid] ? key) 中的判断符号，结合步骤1和给出的条件，如果是查找小于等于key的元素，则知道应该使用判断符号&gt;=，因为是要返回left，所以如果array[mid]等于或者大于key，就应该使用&gt;=，以下是完整代码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8" name="图片 22" descr="IMG_276">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IMG_27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8000"/>
          <w:spacing w:val="0"/>
          <w:sz w:val="16"/>
          <w:szCs w:val="16"/>
          <w:shd w:val="clear" w:fill="F5F5F5"/>
        </w:rPr>
        <w:t>// 查找小于等于key的元素</w:t>
      </w:r>
      <w:r>
        <w:rPr>
          <w:rFonts w:hint="eastAsia" w:ascii="微软雅黑" w:hAnsi="微软雅黑" w:eastAsia="微软雅黑" w:cs="微软雅黑"/>
          <w:b w:val="0"/>
          <w:i w:val="0"/>
          <w:caps w:val="0"/>
          <w:color w:val="0000FF"/>
          <w:spacing w:val="0"/>
          <w:sz w:val="16"/>
          <w:szCs w:val="16"/>
          <w:shd w:val="clear" w:fill="F5F5F5"/>
        </w:rPr>
        <w:t>int</w:t>
      </w:r>
      <w:r>
        <w:rPr>
          <w:rFonts w:hint="eastAsia" w:ascii="微软雅黑" w:hAnsi="微软雅黑" w:eastAsia="微软雅黑" w:cs="微软雅黑"/>
          <w:b w:val="0"/>
          <w:i w:val="0"/>
          <w:caps w:val="0"/>
          <w:color w:val="000000"/>
          <w:spacing w:val="0"/>
          <w:sz w:val="16"/>
          <w:szCs w:val="16"/>
          <w:shd w:val="clear" w:fill="F5F5F5"/>
        </w:rPr>
        <w:t xml:space="preserve"> mid = (left + right) / 2;</w:t>
      </w:r>
      <w:r>
        <w:rPr>
          <w:rFonts w:hint="eastAsia" w:ascii="微软雅黑" w:hAnsi="微软雅黑" w:eastAsia="微软雅黑" w:cs="微软雅黑"/>
          <w:b w:val="0"/>
          <w:i w:val="0"/>
          <w:caps w:val="0"/>
          <w:color w:val="0000FF"/>
          <w:spacing w:val="0"/>
          <w:sz w:val="16"/>
          <w:szCs w:val="16"/>
          <w:shd w:val="clear" w:fill="F5F5F5"/>
        </w:rPr>
        <w:t>if</w:t>
      </w:r>
      <w:r>
        <w:rPr>
          <w:rFonts w:hint="eastAsia" w:ascii="微软雅黑" w:hAnsi="微软雅黑" w:eastAsia="微软雅黑" w:cs="微软雅黑"/>
          <w:b w:val="0"/>
          <w:i w:val="0"/>
          <w:caps w:val="0"/>
          <w:color w:val="000000"/>
          <w:spacing w:val="0"/>
          <w:sz w:val="16"/>
          <w:szCs w:val="16"/>
          <w:shd w:val="clear" w:fill="F5F5F5"/>
        </w:rPr>
        <w:t xml:space="preserve"> (array[mid] &gt;=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right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w:t>
      </w:r>
      <w:r>
        <w:rPr>
          <w:rFonts w:hint="eastAsia" w:ascii="微软雅黑" w:hAnsi="微软雅黑" w:eastAsia="微软雅黑" w:cs="微软雅黑"/>
          <w:b w:val="0"/>
          <w:i w:val="0"/>
          <w:caps w:val="0"/>
          <w:color w:val="0000FF"/>
          <w:spacing w:val="0"/>
          <w:sz w:val="16"/>
          <w:szCs w:val="16"/>
          <w:shd w:val="clear" w:fill="F5F5F5"/>
        </w:rPr>
        <w:t>else</w:t>
      </w:r>
      <w:r>
        <w:rPr>
          <w:rFonts w:hint="eastAsia" w:ascii="微软雅黑" w:hAnsi="微软雅黑" w:eastAsia="微软雅黑" w:cs="微软雅黑"/>
          <w:b w:val="0"/>
          <w:i w:val="0"/>
          <w:caps w:val="0"/>
          <w:color w:val="000000"/>
          <w:spacing w:val="0"/>
          <w:sz w:val="16"/>
          <w:szCs w:val="16"/>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b w:val="0"/>
          <w:i w:val="0"/>
          <w:caps w:val="0"/>
          <w:color w:val="000000"/>
          <w:spacing w:val="0"/>
          <w:sz w:val="16"/>
          <w:szCs w:val="16"/>
          <w:shd w:val="clear" w:fill="F5F5F5"/>
        </w:rPr>
      </w:pPr>
      <w:r>
        <w:rPr>
          <w:rFonts w:hint="eastAsia" w:ascii="微软雅黑" w:hAnsi="微软雅黑" w:eastAsia="微软雅黑" w:cs="微软雅黑"/>
          <w:b w:val="0"/>
          <w:i w:val="0"/>
          <w:caps w:val="0"/>
          <w:color w:val="000000"/>
          <w:spacing w:val="0"/>
          <w:sz w:val="16"/>
          <w:szCs w:val="16"/>
          <w:shd w:val="clear" w:fill="F5F5F5"/>
        </w:rPr>
        <w:t xml:space="preserve">    left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微软雅黑" w:hAnsi="微软雅黑" w:eastAsia="微软雅黑" w:cs="微软雅黑"/>
          <w:sz w:val="16"/>
          <w:szCs w:val="16"/>
        </w:rPr>
      </w:pPr>
      <w:r>
        <w:rPr>
          <w:rFonts w:hint="eastAsia" w:ascii="微软雅黑" w:hAnsi="微软雅黑" w:eastAsia="微软雅黑" w:cs="微软雅黑"/>
          <w:b w:val="0"/>
          <w:i w:val="0"/>
          <w:caps w:val="0"/>
          <w:color w:val="000000"/>
          <w:spacing w:val="0"/>
          <w:sz w:val="16"/>
          <w:szCs w:val="16"/>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eastAsia" w:ascii="微软雅黑" w:hAnsi="微软雅黑" w:eastAsia="微软雅黑" w:cs="微软雅黑"/>
          <w:b w:val="0"/>
          <w:i w:val="0"/>
          <w:caps w:val="0"/>
          <w:color w:val="000000"/>
          <w:spacing w:val="0"/>
          <w:sz w:val="16"/>
          <w:szCs w:val="16"/>
        </w:rPr>
      </w:pPr>
      <w:r>
        <w:rPr>
          <w:rFonts w:hint="eastAsia" w:ascii="微软雅黑" w:hAnsi="微软雅黑" w:eastAsia="微软雅黑" w:cs="微软雅黑"/>
          <w:b w:val="0"/>
          <w:i w:val="0"/>
          <w:caps w:val="0"/>
          <w:color w:val="075DB3"/>
          <w:spacing w:val="0"/>
          <w:sz w:val="16"/>
          <w:szCs w:val="16"/>
          <w:u w:val="single"/>
          <w:shd w:val="clear" w:fill="F5F5F5"/>
        </w:rPr>
        <w:drawing>
          <wp:inline distT="0" distB="0" distL="114300" distR="114300">
            <wp:extent cx="190500" cy="190500"/>
            <wp:effectExtent l="0" t="0" r="0" b="0"/>
            <wp:docPr id="7" name="图片 23" descr="IMG_277">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descr="IMG_27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大数操作top1模板: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#include&lt;cstdio&gt;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#include&lt;cmath&gt;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#include&lt;algorithm&gt;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#include&lt;cstring&gt;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#include&lt;string&gt;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#include&lt;vector&gt;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struct bigint{ // only positive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static const int BASE=100000000;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static const int WIDTH=8;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vector&lt;int&gt;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bigint(long long num=0){ *this = num;}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 operator = (long long num){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s.clear();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do{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s.push_back(num%BASE);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num/=BASE;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}while(num&gt;0);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 operator = (const string&amp; 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s.clear()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int x,len = (str.length()-1)/WIDTH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i=0;i&lt;len;i++){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int end = str.length() - i*WIDTH;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int start = max(0,end - WIDTH);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sscanf(str.substr(start,end-start).c_str(),"%d",&amp;x);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s.push_back(x);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//input&amp;output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friend ostream&amp; operator &lt;&lt; (ostream &amp;out, const bigint&amp; 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out &lt;&lt; x.s.back();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i=x.s.size()-2;i&gt;=0;i--){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char buf[20];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sprintf(buf,"%08d",x.s[i]);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j=0;j&lt;strlen(buf);j++) out &lt;&lt; buf[j];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friend istream&amp; operator &gt;&gt;(istream &amp;in, bigint&amp; 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string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if(!(in&gt;&gt;s)) return 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x=s;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//compare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bool operator &lt; (const bigint&amp; b) const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if(s.size()!=b.s.size()) return s.size() &lt; b.s.size();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i=s.size()-1;i&gt;=0;i--) if(s[i]!=b.s[i]) return s[i] &lt; b.s[i];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false;//equal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bool operator &gt; (const bigint&amp; b) const {return b &lt;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bool operator &lt;= (const bigint&amp; b) const {return !(b &lt;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bool operator &gt;= (const bigint&amp; b) const {return !(*this &lt;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bool operator != (const bigint&amp; b) const {return b &lt; *this || *this &lt;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bool operator == (const bigint&amp; b) const {return !(b &lt; *this) &amp;&amp; !(*this &lt;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//calculate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 operator +(const bigint&amp; b) const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c.s.clear();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i=0,g=0;;i++){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if(g==0 &amp;&amp; i&gt;=s.size() &amp;&amp; i&gt;=b.s.size())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int x=g;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if(i&lt;s.size()) x+=s[i];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if(i&lt;b.s.size()) x+=b.s[i];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c.s.push_back(x%BASE);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g = x/BASE;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 operator +=(const bigint&amp;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*this = *this +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 operator -(const bigint&amp; b) const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c.s.clear();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i=0,g=0;;i++){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if(g==0 &amp;&amp; i&gt;=s.size() &amp;&amp; i&gt;=b.s.size())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int x=g;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if(i&lt;s.size()) x+=s[i];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if(i&lt;b.s.size()) x-=b.s[i];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x+=BASE;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c.s.push_back(x%BASE);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g = x/BASE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 operator * (const bigint&amp; b) const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c.s.clear();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 g=0;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i=0;;i++){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if(g.s.size()==0 &amp;&amp; i&gt;=s.size()+b.s.size()-1)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 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x.s.clear()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j=0;j&lt;g.s.size();j++) x.s.push_back(g.s[j]);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if(i&lt;s.size()+b.s.size()-1){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j = max(0 , i-(int)s.size()+1);j&lt;=min(i,(int)b.s.size()-1);j++){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 t = (long long)b.s[j]*s[i-j];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x += 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c.s.push_back(x.s[0]);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g.s.clear();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if(x.s.size()&gt;1) for(int j=1;j&lt;x.s.size();j++) g.s.push_back(x.s[j]);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bigint a,b,c,ji,g;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cin&gt;&gt;a;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g=3;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int 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while(c&lt;a){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c=c+b;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b=b*3;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cout&lt;&lt;t&lt;&lt;endl;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求一个数的全部因子：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eastAsia" w:ascii="微软雅黑" w:hAnsi="微软雅黑" w:eastAsia="微软雅黑" w:cs="微软雅黑"/>
          <w:b w:val="0"/>
          <w:i w:val="0"/>
          <w:caps w:val="0"/>
          <w:color w:val="333333"/>
          <w:spacing w:val="0"/>
          <w:sz w:val="16"/>
          <w:szCs w:val="16"/>
        </w:rPr>
      </w:pPr>
      <w:r>
        <w:rPr>
          <w:rStyle w:val="12"/>
          <w:rFonts w:hint="eastAsia" w:ascii="微软雅黑" w:hAnsi="微软雅黑" w:eastAsia="微软雅黑" w:cs="微软雅黑"/>
          <w:b/>
          <w:i w:val="0"/>
          <w:caps w:val="0"/>
          <w:color w:val="808080"/>
          <w:spacing w:val="0"/>
          <w:kern w:val="0"/>
          <w:sz w:val="16"/>
          <w:szCs w:val="16"/>
          <w:shd w:val="clear" w:fill="FFFFFF"/>
          <w:vertAlign w:val="baseline"/>
          <w:lang w:val="en-US" w:eastAsia="zh-CN" w:bidi="ar"/>
        </w:rPr>
        <w:t>int</w:t>
      </w:r>
      <w:r>
        <w:rPr>
          <w:rFonts w:hint="eastAsia" w:ascii="微软雅黑" w:hAnsi="微软雅黑" w:eastAsia="微软雅黑" w:cs="微软雅黑"/>
          <w:b w:val="0"/>
          <w:i w:val="0"/>
          <w:caps w:val="0"/>
          <w:color w:val="333333"/>
          <w:spacing w:val="0"/>
          <w:kern w:val="0"/>
          <w:sz w:val="16"/>
          <w:szCs w:val="16"/>
          <w:shd w:val="clear" w:fill="FFFFFF"/>
          <w:vertAlign w:val="baseline"/>
          <w:lang w:val="en-US" w:eastAsia="zh-CN" w:bidi="ar"/>
        </w:rPr>
        <w:t xml:space="preserve"> </w:t>
      </w:r>
      <w:r>
        <w:rPr>
          <w:rStyle w:val="12"/>
          <w:rFonts w:hint="eastAsia" w:ascii="微软雅黑" w:hAnsi="微软雅黑" w:eastAsia="微软雅黑" w:cs="微软雅黑"/>
          <w:i w:val="0"/>
          <w:caps w:val="0"/>
          <w:color w:val="000000"/>
          <w:spacing w:val="0"/>
          <w:kern w:val="0"/>
          <w:sz w:val="16"/>
          <w:szCs w:val="16"/>
          <w:shd w:val="clear" w:fill="FFFFFF"/>
          <w:vertAlign w:val="baseline"/>
          <w:lang w:val="en-US" w:eastAsia="zh-CN" w:bidi="ar"/>
        </w:rPr>
        <w:t>i=2;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eastAsia" w:ascii="微软雅黑" w:hAnsi="微软雅黑" w:eastAsia="微软雅黑" w:cs="微软雅黑"/>
          <w:b w:val="0"/>
          <w:i w:val="0"/>
          <w:caps w:val="0"/>
          <w:color w:val="333333"/>
          <w:spacing w:val="0"/>
          <w:sz w:val="16"/>
          <w:szCs w:val="16"/>
        </w:rPr>
      </w:pPr>
      <w:r>
        <w:rPr>
          <w:rStyle w:val="12"/>
          <w:rFonts w:hint="eastAsia" w:ascii="微软雅黑" w:hAnsi="微软雅黑" w:eastAsia="微软雅黑" w:cs="微软雅黑"/>
          <w:i w:val="0"/>
          <w:caps w:val="0"/>
          <w:color w:val="333333"/>
          <w:spacing w:val="0"/>
          <w:kern w:val="0"/>
          <w:sz w:val="16"/>
          <w:szCs w:val="16"/>
          <w:shd w:val="clear" w:fill="FFFFFF"/>
          <w:vertAlign w:val="baseline"/>
          <w:lang w:val="en-US" w:eastAsia="zh-CN" w:bidi="ar"/>
        </w:rPr>
        <w:t>        </w:t>
      </w:r>
      <w:r>
        <w:rPr>
          <w:rStyle w:val="12"/>
          <w:rFonts w:hint="eastAsia" w:ascii="微软雅黑" w:hAnsi="微软雅黑" w:eastAsia="微软雅黑" w:cs="微软雅黑"/>
          <w:b/>
          <w:i w:val="0"/>
          <w:caps w:val="0"/>
          <w:color w:val="006699"/>
          <w:spacing w:val="0"/>
          <w:kern w:val="0"/>
          <w:sz w:val="16"/>
          <w:szCs w:val="16"/>
          <w:shd w:val="clear" w:fill="FFFFFF"/>
          <w:vertAlign w:val="baseline"/>
          <w:lang w:val="en-US" w:eastAsia="zh-CN" w:bidi="ar"/>
        </w:rPr>
        <w:t>while</w:t>
      </w:r>
      <w:r>
        <w:rPr>
          <w:rStyle w:val="12"/>
          <w:rFonts w:hint="eastAsia" w:ascii="微软雅黑" w:hAnsi="微软雅黑" w:eastAsia="微软雅黑" w:cs="微软雅黑"/>
          <w:i w:val="0"/>
          <w:caps w:val="0"/>
          <w:color w:val="000000"/>
          <w:spacing w:val="0"/>
          <w:kern w:val="0"/>
          <w:sz w:val="16"/>
          <w:szCs w:val="16"/>
          <w:shd w:val="clear" w:fill="FFFFFF"/>
          <w:vertAlign w:val="baseline"/>
          <w:lang w:val="en-US" w:eastAsia="zh-CN" w:bidi="ar"/>
        </w:rPr>
        <w:t>(i&lt;</w:t>
      </w:r>
      <w:r>
        <w:rPr>
          <w:rStyle w:val="12"/>
          <w:rFonts w:hint="eastAsia" w:ascii="微软雅黑" w:hAnsi="微软雅黑" w:eastAsia="微软雅黑" w:cs="微软雅黑"/>
          <w:b/>
          <w:i w:val="0"/>
          <w:caps w:val="0"/>
          <w:color w:val="FF1493"/>
          <w:spacing w:val="0"/>
          <w:kern w:val="0"/>
          <w:sz w:val="16"/>
          <w:szCs w:val="16"/>
          <w:shd w:val="clear" w:fill="FFFFFF"/>
          <w:vertAlign w:val="baseline"/>
          <w:lang w:val="en-US" w:eastAsia="zh-CN" w:bidi="ar"/>
        </w:rPr>
        <w:t>sqrt</w:t>
      </w:r>
      <w:r>
        <w:rPr>
          <w:rStyle w:val="12"/>
          <w:rFonts w:hint="eastAsia" w:ascii="微软雅黑" w:hAnsi="微软雅黑" w:eastAsia="微软雅黑" w:cs="微软雅黑"/>
          <w:i w:val="0"/>
          <w:caps w:val="0"/>
          <w:color w:val="000000"/>
          <w:spacing w:val="0"/>
          <w:kern w:val="0"/>
          <w:sz w:val="16"/>
          <w:szCs w:val="16"/>
          <w:shd w:val="clear" w:fill="FFFFFF"/>
          <w:vertAlign w:val="baseline"/>
          <w:lang w:val="en-US" w:eastAsia="zh-CN" w:bidi="ar"/>
        </w:rPr>
        <w:t>(maxn)+1){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eastAsia" w:ascii="微软雅黑" w:hAnsi="微软雅黑" w:eastAsia="微软雅黑" w:cs="微软雅黑"/>
          <w:b w:val="0"/>
          <w:i w:val="0"/>
          <w:caps w:val="0"/>
          <w:color w:val="333333"/>
          <w:spacing w:val="0"/>
          <w:sz w:val="16"/>
          <w:szCs w:val="16"/>
        </w:rPr>
      </w:pPr>
      <w:r>
        <w:rPr>
          <w:rStyle w:val="12"/>
          <w:rFonts w:hint="eastAsia" w:ascii="微软雅黑" w:hAnsi="微软雅黑" w:eastAsia="微软雅黑" w:cs="微软雅黑"/>
          <w:i w:val="0"/>
          <w:caps w:val="0"/>
          <w:color w:val="333333"/>
          <w:spacing w:val="0"/>
          <w:kern w:val="0"/>
          <w:sz w:val="16"/>
          <w:szCs w:val="16"/>
          <w:shd w:val="clear" w:fill="FFFFFF"/>
          <w:vertAlign w:val="baseline"/>
          <w:lang w:val="en-US" w:eastAsia="zh-CN" w:bidi="ar"/>
        </w:rPr>
        <w:t>            </w:t>
      </w:r>
      <w:r>
        <w:rPr>
          <w:rStyle w:val="12"/>
          <w:rFonts w:hint="eastAsia" w:ascii="微软雅黑" w:hAnsi="微软雅黑" w:eastAsia="微软雅黑" w:cs="微软雅黑"/>
          <w:b/>
          <w:i w:val="0"/>
          <w:caps w:val="0"/>
          <w:color w:val="006699"/>
          <w:spacing w:val="0"/>
          <w:kern w:val="0"/>
          <w:sz w:val="16"/>
          <w:szCs w:val="16"/>
          <w:shd w:val="clear" w:fill="FFFFFF"/>
          <w:vertAlign w:val="baseline"/>
          <w:lang w:val="en-US" w:eastAsia="zh-CN" w:bidi="ar"/>
        </w:rPr>
        <w:t>if</w:t>
      </w:r>
      <w:r>
        <w:rPr>
          <w:rStyle w:val="12"/>
          <w:rFonts w:hint="eastAsia" w:ascii="微软雅黑" w:hAnsi="微软雅黑" w:eastAsia="微软雅黑" w:cs="微软雅黑"/>
          <w:i w:val="0"/>
          <w:caps w:val="0"/>
          <w:color w:val="000000"/>
          <w:spacing w:val="0"/>
          <w:kern w:val="0"/>
          <w:sz w:val="16"/>
          <w:szCs w:val="16"/>
          <w:shd w:val="clear" w:fill="FFFFFF"/>
          <w:vertAlign w:val="baseline"/>
          <w:lang w:val="en-US" w:eastAsia="zh-CN" w:bidi="ar"/>
        </w:rPr>
        <w:t>(maxn%i==0){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eastAsia" w:ascii="微软雅黑" w:hAnsi="微软雅黑" w:eastAsia="微软雅黑" w:cs="微软雅黑"/>
          <w:b w:val="0"/>
          <w:i w:val="0"/>
          <w:caps w:val="0"/>
          <w:color w:val="333333"/>
          <w:spacing w:val="0"/>
          <w:sz w:val="16"/>
          <w:szCs w:val="16"/>
        </w:rPr>
      </w:pPr>
      <w:r>
        <w:rPr>
          <w:rStyle w:val="12"/>
          <w:rFonts w:hint="eastAsia" w:ascii="微软雅黑" w:hAnsi="微软雅黑" w:eastAsia="微软雅黑" w:cs="微软雅黑"/>
          <w:i w:val="0"/>
          <w:caps w:val="0"/>
          <w:color w:val="333333"/>
          <w:spacing w:val="0"/>
          <w:kern w:val="0"/>
          <w:sz w:val="16"/>
          <w:szCs w:val="16"/>
          <w:shd w:val="clear" w:fill="FFFFFF"/>
          <w:vertAlign w:val="baseline"/>
          <w:lang w:val="en-US" w:eastAsia="zh-CN" w:bidi="ar"/>
        </w:rPr>
        <w:t>                </w:t>
      </w:r>
      <w:r>
        <w:rPr>
          <w:rStyle w:val="12"/>
          <w:rFonts w:hint="eastAsia" w:ascii="微软雅黑" w:hAnsi="微软雅黑" w:eastAsia="微软雅黑" w:cs="微软雅黑"/>
          <w:i w:val="0"/>
          <w:caps w:val="0"/>
          <w:color w:val="000000"/>
          <w:spacing w:val="0"/>
          <w:kern w:val="0"/>
          <w:sz w:val="16"/>
          <w:szCs w:val="16"/>
          <w:shd w:val="clear" w:fill="FFFFFF"/>
          <w:vertAlign w:val="baseline"/>
          <w:lang w:val="en-US" w:eastAsia="zh-CN" w:bidi="ar"/>
        </w:rPr>
        <w:t>su.insert(i);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eastAsia" w:ascii="微软雅黑" w:hAnsi="微软雅黑" w:eastAsia="微软雅黑" w:cs="微软雅黑"/>
          <w:b w:val="0"/>
          <w:i w:val="0"/>
          <w:caps w:val="0"/>
          <w:color w:val="333333"/>
          <w:spacing w:val="0"/>
          <w:sz w:val="16"/>
          <w:szCs w:val="16"/>
        </w:rPr>
      </w:pPr>
      <w:r>
        <w:rPr>
          <w:rStyle w:val="12"/>
          <w:rFonts w:hint="eastAsia" w:ascii="微软雅黑" w:hAnsi="微软雅黑" w:eastAsia="微软雅黑" w:cs="微软雅黑"/>
          <w:i w:val="0"/>
          <w:caps w:val="0"/>
          <w:color w:val="333333"/>
          <w:spacing w:val="0"/>
          <w:kern w:val="0"/>
          <w:sz w:val="16"/>
          <w:szCs w:val="16"/>
          <w:shd w:val="clear" w:fill="FFFFFF"/>
          <w:vertAlign w:val="baseline"/>
          <w:lang w:val="en-US" w:eastAsia="zh-CN" w:bidi="ar"/>
        </w:rPr>
        <w:t>                </w:t>
      </w:r>
      <w:r>
        <w:rPr>
          <w:rStyle w:val="12"/>
          <w:rFonts w:hint="eastAsia" w:ascii="微软雅黑" w:hAnsi="微软雅黑" w:eastAsia="微软雅黑" w:cs="微软雅黑"/>
          <w:i w:val="0"/>
          <w:caps w:val="0"/>
          <w:color w:val="000000"/>
          <w:spacing w:val="0"/>
          <w:kern w:val="0"/>
          <w:sz w:val="16"/>
          <w:szCs w:val="16"/>
          <w:shd w:val="clear" w:fill="FFFFFF"/>
          <w:vertAlign w:val="baseline"/>
          <w:lang w:val="en-US" w:eastAsia="zh-CN" w:bidi="ar"/>
        </w:rPr>
        <w:t>su.insert(maxn/i);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eastAsia" w:ascii="微软雅黑" w:hAnsi="微软雅黑" w:eastAsia="微软雅黑" w:cs="微软雅黑"/>
          <w:b w:val="0"/>
          <w:i w:val="0"/>
          <w:caps w:val="0"/>
          <w:color w:val="333333"/>
          <w:spacing w:val="0"/>
          <w:sz w:val="16"/>
          <w:szCs w:val="16"/>
        </w:rPr>
      </w:pPr>
      <w:r>
        <w:rPr>
          <w:rStyle w:val="12"/>
          <w:rFonts w:hint="eastAsia" w:ascii="微软雅黑" w:hAnsi="微软雅黑" w:eastAsia="微软雅黑" w:cs="微软雅黑"/>
          <w:i w:val="0"/>
          <w:caps w:val="0"/>
          <w:color w:val="333333"/>
          <w:spacing w:val="0"/>
          <w:kern w:val="0"/>
          <w:sz w:val="16"/>
          <w:szCs w:val="16"/>
          <w:shd w:val="clear" w:fill="FFFFFF"/>
          <w:vertAlign w:val="baseline"/>
          <w:lang w:val="en-US" w:eastAsia="zh-CN" w:bidi="ar"/>
        </w:rPr>
        <w:t>            </w:t>
      </w:r>
      <w:r>
        <w:rPr>
          <w:rStyle w:val="12"/>
          <w:rFonts w:hint="eastAsia" w:ascii="微软雅黑" w:hAnsi="微软雅黑" w:eastAsia="微软雅黑" w:cs="微软雅黑"/>
          <w:i w:val="0"/>
          <w:caps w:val="0"/>
          <w:color w:val="000000"/>
          <w:spacing w:val="0"/>
          <w:kern w:val="0"/>
          <w:sz w:val="16"/>
          <w:szCs w:val="1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eastAsia" w:ascii="微软雅黑" w:hAnsi="微软雅黑" w:eastAsia="微软雅黑" w:cs="微软雅黑"/>
          <w:b w:val="0"/>
          <w:i w:val="0"/>
          <w:caps w:val="0"/>
          <w:color w:val="333333"/>
          <w:spacing w:val="0"/>
          <w:sz w:val="16"/>
          <w:szCs w:val="16"/>
        </w:rPr>
      </w:pPr>
      <w:r>
        <w:rPr>
          <w:rStyle w:val="12"/>
          <w:rFonts w:hint="eastAsia" w:ascii="微软雅黑" w:hAnsi="微软雅黑" w:eastAsia="微软雅黑" w:cs="微软雅黑"/>
          <w:i w:val="0"/>
          <w:caps w:val="0"/>
          <w:color w:val="333333"/>
          <w:spacing w:val="0"/>
          <w:kern w:val="0"/>
          <w:sz w:val="16"/>
          <w:szCs w:val="16"/>
          <w:shd w:val="clear" w:fill="FFFFFF"/>
          <w:vertAlign w:val="baseline"/>
          <w:lang w:val="en-US" w:eastAsia="zh-CN" w:bidi="ar"/>
        </w:rPr>
        <w:t>            </w:t>
      </w:r>
      <w:r>
        <w:rPr>
          <w:rStyle w:val="12"/>
          <w:rFonts w:hint="eastAsia" w:ascii="微软雅黑" w:hAnsi="微软雅黑" w:eastAsia="微软雅黑" w:cs="微软雅黑"/>
          <w:i w:val="0"/>
          <w:caps w:val="0"/>
          <w:color w:val="000000"/>
          <w:spacing w:val="0"/>
          <w:kern w:val="0"/>
          <w:sz w:val="16"/>
          <w:szCs w:val="16"/>
          <w:shd w:val="clear" w:fill="FFFFFF"/>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eastAsia" w:ascii="微软雅黑" w:hAnsi="微软雅黑" w:eastAsia="微软雅黑" w:cs="微软雅黑"/>
          <w:b w:val="0"/>
          <w:i w:val="0"/>
          <w:caps w:val="0"/>
          <w:color w:val="333333"/>
          <w:spacing w:val="0"/>
          <w:sz w:val="16"/>
          <w:szCs w:val="16"/>
        </w:rPr>
      </w:pPr>
      <w:r>
        <w:rPr>
          <w:rStyle w:val="12"/>
          <w:rFonts w:hint="eastAsia" w:ascii="微软雅黑" w:hAnsi="微软雅黑" w:eastAsia="微软雅黑" w:cs="微软雅黑"/>
          <w:i w:val="0"/>
          <w:caps w:val="0"/>
          <w:color w:val="333333"/>
          <w:spacing w:val="0"/>
          <w:kern w:val="0"/>
          <w:sz w:val="16"/>
          <w:szCs w:val="16"/>
          <w:shd w:val="clear" w:fill="FFFFFF"/>
          <w:vertAlign w:val="baseline"/>
          <w:lang w:val="en-US" w:eastAsia="zh-CN" w:bidi="ar"/>
        </w:rPr>
        <w:t>        </w:t>
      </w:r>
      <w:r>
        <w:rPr>
          <w:rStyle w:val="12"/>
          <w:rFonts w:hint="eastAsia" w:ascii="微软雅黑" w:hAnsi="微软雅黑" w:eastAsia="微软雅黑" w:cs="微软雅黑"/>
          <w:i w:val="0"/>
          <w:caps w:val="0"/>
          <w:color w:val="000000"/>
          <w:spacing w:val="0"/>
          <w:kern w:val="0"/>
          <w:sz w:val="16"/>
          <w:szCs w:val="1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eastAsia" w:ascii="微软雅黑" w:hAnsi="微软雅黑" w:eastAsia="微软雅黑" w:cs="微软雅黑"/>
          <w:b w:val="0"/>
          <w:i w:val="0"/>
          <w:caps w:val="0"/>
          <w:color w:val="2E2E2E"/>
          <w:spacing w:val="0"/>
          <w:sz w:val="16"/>
          <w:szCs w:val="16"/>
          <w:shd w:val="clear" w:fill="FFFFFF"/>
          <w:lang w:val="en-US" w:eastAsia="zh-CN"/>
        </w:rPr>
      </w:pPr>
      <w:r>
        <w:rPr>
          <w:rStyle w:val="12"/>
          <w:rFonts w:hint="eastAsia" w:ascii="微软雅黑" w:hAnsi="微软雅黑" w:eastAsia="微软雅黑" w:cs="微软雅黑"/>
          <w:i w:val="0"/>
          <w:caps w:val="0"/>
          <w:color w:val="333333"/>
          <w:spacing w:val="0"/>
          <w:kern w:val="0"/>
          <w:sz w:val="16"/>
          <w:szCs w:val="16"/>
          <w:shd w:val="clear" w:fill="FFFFFF"/>
          <w:vertAlign w:val="baseline"/>
          <w:lang w:val="en-US" w:eastAsia="zh-CN" w:bidi="ar"/>
        </w:rPr>
        <w:t>        </w:t>
      </w:r>
      <w:r>
        <w:rPr>
          <w:rStyle w:val="12"/>
          <w:rFonts w:hint="eastAsia" w:ascii="微软雅黑" w:hAnsi="微软雅黑" w:eastAsia="微软雅黑" w:cs="微软雅黑"/>
          <w:i w:val="0"/>
          <w:caps w:val="0"/>
          <w:color w:val="000000"/>
          <w:spacing w:val="0"/>
          <w:kern w:val="0"/>
          <w:sz w:val="16"/>
          <w:szCs w:val="16"/>
          <w:shd w:val="clear" w:fill="FFFFFF"/>
          <w:vertAlign w:val="baseline"/>
          <w:lang w:val="en-US" w:eastAsia="zh-CN" w:bidi="ar"/>
        </w:rPr>
        <w:t>su.insert(maxn);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求一个区间含有6的数字个数：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emmmm这也算是个经典数学问题了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以前做过一个类似的题目，先从那个题目讲起可能比较好理解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原题是：从1开始的所有自然数1, 2, 3, 4,… 中，删掉含有数字2,3,5,7的数，变成1,4,6,8,9,10,11,14,16,18,19,30…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问新序列中的第k个数是多少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首先我们要把0,1,2,…,9这些数字看成符号，因为这里有10个符号，所以叫作十进制数，这10个符号替换成其他的任何符号，比如将用！替换1，@替换2，仍然不影响十进制的使用，此时1234就会写成！@34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现在要将其中的4个符号删掉，就相当于原来的10进制数变成了6进制数，删掉2之后，原来的符号3就称为了第二个符号，这个符号就不再代表我们思想中理解的三（他不再是第三个符号），而是我们理解中的二（他是第2个符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十进制中的第17个数，就是把17表示成十进制（尽管现在他就是十进制数）后得到的结果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那么六进制中的第17个数，就是把17表示成6进制后得到的结果，即25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如果还不懂的话可以看看我以前写的博客Sichuan University Programming Contest 2018 Preliminary的D题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然后回到我们这个题，题目想问[l，r]中有多少个含有6的数字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利用前缀和的思想容易想到，就是求[0，r]中含有6的数字个数减去[0，l-1]中含有6的数字个数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那么怎么求含有6的数字个数呢？我们可以先求出有多少个不含有6的数字个数。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不含有6的数字个数怎么求呢？利用刚才那题的思想，其实就是将其理解为九进制，再将这个理解为的九进制数转换为十进制，就是其不含6的数字个数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比方说123，把它当成九进制数来理解，再转换为十进制数，即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这说明123中不含有6的数字个数为102个，反过来说，含有6的数字个数就是123-102=21个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类似的，如果是19，把它当成九进制数来理解，转换为十进制数。这里要注意的是，我们把它当做九进制数来理解的原因是我们把符号6删去了，导致有10个符号的十进制数变成了九进制数，所以这里19中的9不再是第九个符号，而是第8个符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(19)伪9进制=1×9+8=17 (19)_{伪9进制}=1 \times 9 + 8 = 17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(19)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伪9进制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r>
        <w:rPr>
          <w:rFonts w:hint="eastAsia" w:ascii="微软雅黑" w:hAnsi="微软雅黑" w:eastAsia="微软雅黑" w:cs="微软雅黑"/>
          <w:b w:val="0"/>
          <w:i w:val="0"/>
          <w:caps w:val="0"/>
          <w:color w:val="2E2E2E"/>
          <w:spacing w:val="0"/>
          <w:sz w:val="16"/>
          <w:szCs w:val="16"/>
          <w:shd w:val="clear" w:fill="FFFFFF"/>
          <w:lang w:val="en-US" w:eastAsia="zh-CN"/>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=1×9+8=17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也就是说19中不含6的数字个数为17个，含有6的数字个数为2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但是还有一个问题，既然我们说理解为九进制是把6删了，那么如果这个数本身就有6怎么办呢？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这时候就要做一些处理了。比方说，16432中不含有6的数字个数，其实跟15999中不含有6的数字个数是相同的，对吧，那么现在15999就是一个不含有6的数字了。同理，如果有多个6，那么我们应该取最高位的6变成5，其后各位数全部变成9，比如1654625中不含6的数字个数和1599999相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到这里解释就差不多了，可能对于相似的方法有更容易理解的解释，但是计算方法上基本是换汤不换药的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细节比较多，所以代码也可能不那么好懂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#include&lt;bits/stdc++.h&gt;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long long f(long long x)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long long p = 1, q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long long tmp = 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tmp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while(tmp) tmp /= 10, p *= 10, q *= 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long long ans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bool flag =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while(p)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int t = x/p; x %= 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if(!flag &amp;&amp; t == 6)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t =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flag =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else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if(flag) t = 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else if(t &gt; 6) 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ans += t*q;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p /= 10; q /= 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long long count(long long 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if(n &lt; 6)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n - f(n);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int main()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long long l, r; cin&gt;&gt;l&gt;&gt;r;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cout&lt;&lt;count(r) - count(l-1)&lt;&lt;endl;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777777"/>
          <w:spacing w:val="0"/>
          <w:sz w:val="16"/>
          <w:szCs w:val="16"/>
        </w:rPr>
      </w:pPr>
      <w:r>
        <w:rPr>
          <w:rFonts w:hint="eastAsia" w:ascii="微软雅黑" w:hAnsi="微软雅黑" w:eastAsia="微软雅黑" w:cs="微软雅黑"/>
          <w:b w:val="0"/>
          <w:i w:val="0"/>
          <w:caps w:val="0"/>
          <w:color w:val="777777"/>
          <w:spacing w:val="0"/>
          <w:sz w:val="16"/>
          <w:szCs w:val="16"/>
          <w:shd w:val="clear" w:fill="FFFFFF"/>
        </w:rPr>
        <w:t>1.</w:t>
      </w:r>
      <w:r>
        <w:rPr>
          <w:rStyle w:val="9"/>
          <w:rFonts w:hint="eastAsia" w:ascii="微软雅黑" w:hAnsi="微软雅黑" w:eastAsia="微软雅黑" w:cs="微软雅黑"/>
          <w:i w:val="0"/>
          <w:caps w:val="0"/>
          <w:color w:val="777777"/>
          <w:spacing w:val="0"/>
          <w:sz w:val="16"/>
          <w:szCs w:val="16"/>
          <w:shd w:val="clear" w:fill="FFFFFF"/>
        </w:rPr>
        <w:t>常规方法</w:t>
      </w:r>
      <w:r>
        <w:rPr>
          <w:rFonts w:hint="eastAsia" w:ascii="微软雅黑" w:hAnsi="微软雅黑" w:eastAsia="微软雅黑" w:cs="微软雅黑"/>
          <w:b w:val="0"/>
          <w:i w:val="0"/>
          <w:caps w:val="0"/>
          <w:color w:val="777777"/>
          <w:spacing w:val="0"/>
          <w:sz w:val="16"/>
          <w:szCs w:val="16"/>
          <w:shd w:val="clear" w:fill="FFFFFF"/>
        </w:rPr>
        <w:t>，先判断整体是否回文，若整体回文，可以在中间加一个数，直接返回YES。如果整体不是回文，依次去掉一个字符后判断剩下的字符串是否为回文串，时间复杂度O(n^2)。</w:t>
      </w:r>
      <w:r>
        <w:rPr>
          <w:rFonts w:hint="eastAsia" w:ascii="微软雅黑" w:hAnsi="微软雅黑" w:eastAsia="微软雅黑" w:cs="微软雅黑"/>
          <w:b w:val="0"/>
          <w:i w:val="0"/>
          <w:caps w:val="0"/>
          <w:color w:val="FF9900"/>
          <w:spacing w:val="0"/>
          <w:sz w:val="16"/>
          <w:szCs w:val="16"/>
          <w:shd w:val="clear" w:fill="FFFFFF"/>
        </w:rPr>
        <w:t>如abcddecba：1.去掉a，判断bcddecba；2.去掉b，判断acddecba；3.去掉c，判断abddecba；等等。一直进行下去，若发现回文即可停止返回YES，反之如果一直没发现回文串，返回NO。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777777"/>
          <w:spacing w:val="0"/>
          <w:sz w:val="16"/>
          <w:szCs w:val="16"/>
        </w:rPr>
      </w:pPr>
      <w:r>
        <w:rPr>
          <w:rFonts w:hint="eastAsia" w:ascii="微软雅黑" w:hAnsi="微软雅黑" w:eastAsia="微软雅黑" w:cs="微软雅黑"/>
          <w:b w:val="0"/>
          <w:i w:val="0"/>
          <w:caps w:val="0"/>
          <w:color w:val="777777"/>
          <w:spacing w:val="0"/>
          <w:sz w:val="16"/>
          <w:szCs w:val="16"/>
          <w:shd w:val="clear" w:fill="FFFFFF"/>
        </w:rPr>
        <w:t>2.</w:t>
      </w:r>
      <w:r>
        <w:rPr>
          <w:rStyle w:val="9"/>
          <w:rFonts w:hint="eastAsia" w:ascii="微软雅黑" w:hAnsi="微软雅黑" w:eastAsia="微软雅黑" w:cs="微软雅黑"/>
          <w:i w:val="0"/>
          <w:caps w:val="0"/>
          <w:color w:val="777777"/>
          <w:spacing w:val="0"/>
          <w:sz w:val="16"/>
          <w:szCs w:val="16"/>
          <w:shd w:val="clear" w:fill="FFFFFF"/>
        </w:rPr>
        <w:t>创意解法</w:t>
      </w:r>
      <w:r>
        <w:rPr>
          <w:rFonts w:hint="eastAsia" w:ascii="微软雅黑" w:hAnsi="微软雅黑" w:eastAsia="微软雅黑" w:cs="微软雅黑"/>
          <w:b w:val="0"/>
          <w:i w:val="0"/>
          <w:caps w:val="0"/>
          <w:color w:val="777777"/>
          <w:spacing w:val="0"/>
          <w:sz w:val="16"/>
          <w:szCs w:val="16"/>
          <w:shd w:val="clear" w:fill="FFFFFF"/>
        </w:rPr>
        <w:t>，先找到不匹配的位置，然后提取出中间不匹配的的字符串，分别判断其去掉头和去掉尾的两个字符串是否为回文，其中一个为回文即可。时间复杂度O(n)。</w:t>
      </w:r>
      <w:r>
        <w:rPr>
          <w:rFonts w:hint="eastAsia" w:ascii="微软雅黑" w:hAnsi="微软雅黑" w:eastAsia="微软雅黑" w:cs="微软雅黑"/>
          <w:b w:val="0"/>
          <w:i w:val="0"/>
          <w:caps w:val="0"/>
          <w:color w:val="FF9900"/>
          <w:spacing w:val="0"/>
          <w:sz w:val="16"/>
          <w:szCs w:val="16"/>
          <w:shd w:val="clear" w:fill="FFFFFF"/>
        </w:rPr>
        <w:t>如abcddecba，取出dde，然后判断dd和de，发现其中有一个满足回文，即返回YES。反之返回NO。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9"/>
          <w:rFonts w:hint="eastAsia" w:ascii="微软雅黑" w:hAnsi="微软雅黑" w:eastAsia="微软雅黑" w:cs="微软雅黑"/>
          <w:i w:val="0"/>
          <w:caps w:val="0"/>
          <w:color w:val="777777"/>
          <w:spacing w:val="0"/>
          <w:sz w:val="16"/>
          <w:szCs w:val="16"/>
          <w:shd w:val="clear" w:fill="FFFFFF"/>
        </w:rPr>
      </w:pPr>
      <w:r>
        <w:rPr>
          <w:rFonts w:hint="eastAsia" w:ascii="微软雅黑" w:hAnsi="微软雅黑" w:eastAsia="微软雅黑" w:cs="微软雅黑"/>
          <w:b w:val="0"/>
          <w:i w:val="0"/>
          <w:caps w:val="0"/>
          <w:color w:val="777777"/>
          <w:spacing w:val="0"/>
          <w:sz w:val="16"/>
          <w:szCs w:val="16"/>
          <w:shd w:val="clear" w:fill="FFFFFF"/>
        </w:rPr>
        <w:t>3.</w:t>
      </w:r>
      <w:r>
        <w:rPr>
          <w:rStyle w:val="9"/>
          <w:rFonts w:hint="eastAsia" w:ascii="微软雅黑" w:hAnsi="微软雅黑" w:eastAsia="微软雅黑" w:cs="微软雅黑"/>
          <w:i w:val="0"/>
          <w:caps w:val="0"/>
          <w:color w:val="777777"/>
          <w:spacing w:val="0"/>
          <w:sz w:val="16"/>
          <w:szCs w:val="16"/>
          <w:shd w:val="clear" w:fill="FFFFFF"/>
        </w:rPr>
        <w:t>扩展解法</w:t>
      </w:r>
      <w:r>
        <w:rPr>
          <w:rFonts w:hint="eastAsia" w:ascii="微软雅黑" w:hAnsi="微软雅黑" w:eastAsia="微软雅黑" w:cs="微软雅黑"/>
          <w:b w:val="0"/>
          <w:i w:val="0"/>
          <w:caps w:val="0"/>
          <w:color w:val="777777"/>
          <w:spacing w:val="0"/>
          <w:sz w:val="16"/>
          <w:szCs w:val="16"/>
          <w:shd w:val="clear" w:fill="FFFFFF"/>
        </w:rPr>
        <w:t>，先把原字符串逆序，然后计算两字符串的最长公共子序列长度，最后diff=字符串长度-最长公共子序列长度，diff即为如果可以形成回文串，原字符串需要添加的字符个数。用到这个题目里，如果diff&lt;=1，即可。时间复杂度O(n^2)。</w:t>
      </w:r>
      <w:r>
        <w:rPr>
          <w:rStyle w:val="9"/>
          <w:rFonts w:hint="eastAsia" w:ascii="微软雅黑" w:hAnsi="微软雅黑" w:eastAsia="微软雅黑" w:cs="微软雅黑"/>
          <w:i w:val="0"/>
          <w:caps w:val="0"/>
          <w:color w:val="777777"/>
          <w:spacing w:val="0"/>
          <w:sz w:val="16"/>
          <w:szCs w:val="16"/>
          <w:shd w:val="clear" w:fill="FFFFFF"/>
        </w:rPr>
        <w:t>可以看到，这种解法可以解决一类问题：添加几个字符可以构成回文串？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9"/>
          <w:rFonts w:hint="eastAsia" w:ascii="微软雅黑" w:hAnsi="微软雅黑" w:eastAsia="微软雅黑" w:cs="微软雅黑"/>
          <w:b/>
          <w:i w:val="0"/>
          <w:caps w:val="0"/>
          <w:color w:val="777777"/>
          <w:spacing w:val="0"/>
          <w:sz w:val="16"/>
          <w:szCs w:val="16"/>
          <w:shd w:val="clear" w:fill="FFFFFF"/>
        </w:rPr>
      </w:pPr>
      <w:r>
        <w:rPr>
          <w:rFonts w:hint="eastAsia" w:ascii="微软雅黑" w:hAnsi="微软雅黑" w:eastAsia="微软雅黑" w:cs="微软雅黑"/>
          <w:b/>
          <w:i w:val="0"/>
          <w:caps w:val="0"/>
          <w:color w:val="333333"/>
          <w:spacing w:val="0"/>
          <w:sz w:val="16"/>
          <w:szCs w:val="16"/>
          <w:shd w:val="clear" w:fill="FFFFFF"/>
        </w:rPr>
        <w:t>创意解法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 &lt;iostream&gt;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 &lt;string&gt;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 &lt;algorithm&gt;  //std::reverse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//判断回文方法1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//bool IsHuiWen(string 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string rstr=str;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reverse(rstr.begin(),rstr.end());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return str==rstr;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//判断回文方法2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bool IsHuiWen(string 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i = 0; i&lt;(int)str.size()/2;i++){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if(str[i] != str[str.size()-1-i])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string 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while(cin&gt;&gt;str)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bool flag =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int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 = 0; i&lt;(int)str.size()/2;i++)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if(str[i] != str[str.size()-1-i])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if(i == (int)str.size()/2)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flag =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flag = (IsHuiWen(str.substr(i+1,str.size()-2*i-1)) || IsHuiWen(str.substr(i,str.size()-2*i-1)));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cout&lt;&lt; ((flag==true) ? "YES" : "NO")&lt;&lt;endl;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扩展解法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 &lt;iostream&gt;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 &lt;vector&gt;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 &lt;string&gt;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 &lt;algorithm&gt;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int findLCS(string str1,string str2)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 write code here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if(0 == str1.size() || 0 == str2.size())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vector&lt;vector&lt;int&gt; &gt; array(str1.size()+1,vector&lt;int&gt;(str2.size()+1,0));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for(size_t i=1; i&lt;= str1.size(); ++i){//注意：是小于等于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for(size_t j=1; j&lt;= str2.size(); ++j){//注意：是小于等于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if(str1[i-1] == str2[j-1]){//前面填充了一行一列，因此判断i-1和j-1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array[i][j]=array[i-1][j-1]+1;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array[i][j]=max(array[i-1][j],array[i][j-1]);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array[str1.size()][str2.size()];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string 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while(cin&gt;&gt;str){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string rstr=str;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reverse(rstr.begin(),rstr.end());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int diff=(int)str.size()-findLCS(str,rstr);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cout&lt;&lt;(diff&lt;2?"YES":"NO")&lt;&lt;endl;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广搜走迷宫拓展（优先队列）</w:t>
      </w:r>
    </w:p>
    <w:p>
      <w:pPr>
        <w:keepNext w:val="0"/>
        <w:keepLines w:val="0"/>
        <w:widowControl/>
        <w:suppressLineNumbers w:val="0"/>
        <w:spacing w:after="240" w:afterAutospacing="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精通程序设计的 Applese 双写了一个游戏。</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在这个游戏中，它被困在了一个 n×mn×m 的迷宫中，它想要逃出这个迷宫。</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在迷宫中，有一些方格是水池，只有当 Applese 处于水属性的时候才可以通过；有一些方格是岩浆，只有当 Applese 是火属性的时候可以通过；有一些方格是墙壁，无论如何都无法通过；另一些格子是空地（包括起点和终点），可以自由通过。</w:t>
      </w:r>
    </w:p>
    <w:p>
      <w:pPr>
        <w:keepNext w:val="0"/>
        <w:keepLines w:val="0"/>
        <w:widowControl/>
        <w:suppressLineNumbers w:val="0"/>
        <w:spacing w:after="150" w:afterAutospacing="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 xml:space="preserve">在一些空地上有神秘道具可以让 Applese 转换自己的属性（从水属性变为火属性或从火属性变为水属性，需要一个单位的时间）。 </w:t>
      </w:r>
    </w:p>
    <w:p>
      <w:pPr>
        <w:keepNext w:val="0"/>
        <w:keepLines w:val="0"/>
        <w:widowControl/>
        <w:suppressLineNumbers w:val="0"/>
        <w:spacing w:after="150" w:afterAutospacing="0"/>
        <w:jc w:val="left"/>
        <w:rPr>
          <w:rFonts w:hint="eastAsia" w:ascii="微软雅黑" w:hAnsi="微软雅黑" w:eastAsia="微软雅黑" w:cs="微软雅黑"/>
          <w:sz w:val="16"/>
          <w:szCs w:val="16"/>
        </w:rPr>
      </w:pPr>
    </w:p>
    <w:p>
      <w:pPr>
        <w:keepNext w:val="0"/>
        <w:keepLines w:val="0"/>
        <w:widowControl/>
        <w:suppressLineNumbers w:val="0"/>
        <w:spacing w:after="150" w:afterAutospacing="0"/>
        <w:jc w:val="left"/>
        <w:rPr>
          <w:rFonts w:hint="eastAsia" w:ascii="微软雅黑" w:hAnsi="微软雅黑" w:eastAsia="微软雅黑" w:cs="微软雅黑"/>
          <w:sz w:val="16"/>
          <w:szCs w:val="16"/>
        </w:rPr>
      </w:pPr>
      <w:r>
        <w:rPr>
          <w:rFonts w:hint="eastAsia" w:ascii="微软雅黑" w:hAnsi="微软雅黑" w:eastAsia="微软雅黑" w:cs="微软雅黑"/>
          <w:color w:val="222222"/>
          <w:kern w:val="0"/>
          <w:sz w:val="16"/>
          <w:szCs w:val="16"/>
          <w:lang w:val="en-US" w:eastAsia="zh-CN" w:bidi="ar"/>
        </w:rPr>
        <w:t>已知 Applese 在一个单位的时间内可以朝四个方向行走一格，且开始处于水属性，位于空地的道具拾取后只能在该处立即使用（或者不使用），且可以多次使用。求它走出迷宫需要的最少时间。</w:t>
      </w:r>
    </w:p>
    <w:p>
      <w:pPr>
        <w:pStyle w:val="3"/>
        <w:keepNext w:val="0"/>
        <w:keepLines w:val="0"/>
        <w:widowControl/>
        <w:suppressLineNumbers w:val="0"/>
        <w:rPr>
          <w:rFonts w:hint="eastAsia" w:ascii="微软雅黑" w:hAnsi="微软雅黑" w:eastAsia="微软雅黑" w:cs="微软雅黑"/>
          <w:b/>
          <w:color w:val="34495E"/>
          <w:sz w:val="16"/>
          <w:szCs w:val="16"/>
        </w:rPr>
      </w:pPr>
      <w:r>
        <w:rPr>
          <w:rFonts w:hint="eastAsia" w:ascii="微软雅黑" w:hAnsi="微软雅黑" w:eastAsia="微软雅黑" w:cs="微软雅黑"/>
          <w:b/>
          <w:color w:val="34495E"/>
          <w:sz w:val="16"/>
          <w:szCs w:val="16"/>
        </w:rPr>
        <w:t>输入描述:</w:t>
      </w:r>
    </w:p>
    <w:p>
      <w:pPr>
        <w:pStyle w:val="6"/>
        <w:keepNext w:val="0"/>
        <w:keepLines w:val="0"/>
        <w:widowControl/>
        <w:suppressLineNumbers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第一行两个正整数 n, m 表示迷宫的大小。</w:t>
      </w:r>
      <w:r>
        <w:rPr>
          <w:rFonts w:hint="eastAsia" w:ascii="微软雅黑" w:hAnsi="微软雅黑" w:eastAsia="微软雅黑" w:cs="微软雅黑"/>
          <w:sz w:val="16"/>
          <w:szCs w:val="16"/>
        </w:rPr>
        <w:br w:type="textWrapping"/>
      </w:r>
      <w:r>
        <w:rPr>
          <w:rFonts w:hint="eastAsia" w:ascii="微软雅黑" w:hAnsi="微软雅黑" w:eastAsia="微软雅黑" w:cs="微软雅黑"/>
          <w:sz w:val="16"/>
          <w:szCs w:val="16"/>
        </w:rPr>
        <w:t>接下来 n 行，每行长度为 m 的字符串。描述地图。</w:t>
      </w:r>
      <w:r>
        <w:rPr>
          <w:rFonts w:hint="eastAsia" w:ascii="微软雅黑" w:hAnsi="微软雅黑" w:eastAsia="微软雅黑" w:cs="微软雅黑"/>
          <w:sz w:val="16"/>
          <w:szCs w:val="16"/>
        </w:rPr>
        <w:br w:type="textWrapping"/>
      </w:r>
      <w:r>
        <w:rPr>
          <w:rFonts w:hint="eastAsia" w:ascii="微软雅黑" w:hAnsi="微软雅黑" w:eastAsia="微软雅黑" w:cs="微软雅黑"/>
          <w:sz w:val="16"/>
          <w:szCs w:val="16"/>
        </w:rPr>
        <w:t>其中 'S' 表示起点，'T' 表示终点，'.' 表示空地，'w'表示岩浆，'~'表示水池，'@' 表示道具，'#'表示障碍。</w:t>
      </w:r>
      <w:r>
        <w:rPr>
          <w:rFonts w:hint="eastAsia" w:ascii="微软雅黑" w:hAnsi="微软雅黑" w:eastAsia="微软雅黑" w:cs="微软雅黑"/>
          <w:sz w:val="16"/>
          <w:szCs w:val="16"/>
        </w:rPr>
        <w:br w:type="textWrapping"/>
      </w:r>
      <w:r>
        <w:rPr>
          <w:rFonts w:hint="eastAsia" w:ascii="微软雅黑" w:hAnsi="微软雅黑" w:eastAsia="微软雅黑" w:cs="微软雅黑"/>
          <w:sz w:val="16"/>
          <w:szCs w:val="16"/>
        </w:rPr>
        <w:t>保证地图中的起点和终点只有一个，道具都位于空地。</w:t>
      </w:r>
    </w:p>
    <w:p>
      <w:pPr>
        <w:pStyle w:val="3"/>
        <w:keepNext w:val="0"/>
        <w:keepLines w:val="0"/>
        <w:widowControl/>
        <w:suppressLineNumbers w:val="0"/>
        <w:rPr>
          <w:rFonts w:hint="eastAsia" w:ascii="微软雅黑" w:hAnsi="微软雅黑" w:eastAsia="微软雅黑" w:cs="微软雅黑"/>
          <w:b/>
          <w:color w:val="34495E"/>
          <w:sz w:val="16"/>
          <w:szCs w:val="16"/>
        </w:rPr>
      </w:pPr>
      <w:r>
        <w:rPr>
          <w:rFonts w:hint="eastAsia" w:ascii="微软雅黑" w:hAnsi="微软雅黑" w:eastAsia="微软雅黑" w:cs="微软雅黑"/>
          <w:b/>
          <w:color w:val="34495E"/>
          <w:sz w:val="16"/>
          <w:szCs w:val="16"/>
        </w:rPr>
        <w:t>输出描述:</w:t>
      </w:r>
    </w:p>
    <w:p>
      <w:pPr>
        <w:pStyle w:val="6"/>
        <w:keepNext w:val="0"/>
        <w:keepLines w:val="0"/>
        <w:widowControl/>
        <w:suppressLineNumbers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输出一个整数，表示 Applese 走出迷宫的最短时间。特别地，如果 Applese 走不出迷宫，输出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5 5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18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 &lt;bits/stdc++.h&gt;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const int maxn=105;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int dir[4][2]={{0,1},{0,-1},{1,0},{-1,0}};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int n,m;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char ma[maxn][maxn];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struct point{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int 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bool visit[maxn][maxn][2];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struct node{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int x,y,state,step;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friend bool operator&lt;(node a,node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a.step&gt;b.step;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bool flag=true;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void bfs(point st,point 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node init;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init.x=st.x,init.y=st.y;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init.state=0,init.step=0;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visit[init.x][init.y][0]=1;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priority_queue&lt;node&gt; que;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que.push(init);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while(!que.empty()){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node temp=que.top();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que.pop();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if(temp.x==en.x&amp;&amp;temp.y==en.y){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printf("%d\n",temp.step);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flag=false;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i=0;i&lt;4;i++){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node temp1;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temp1.x=temp.x+dir[i][0];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temp1.y=temp.y+dir[i][1];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temp1.step=temp.step+1;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if(temp1.x&gt;=0&amp;&amp;temp1.y&gt;=0&amp;&amp;temp1.x&lt;n&amp;&amp;temp1.y&lt;m&amp;&amp;ma[temp1.x][temp1.y]!='#'){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if(ma[temp1.x][temp1.y]=='.'&amp;&amp;!visit[temp1.x][temp1.y][temp.state]){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temp1.state=temp.state;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que.push(temp1);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visit[temp1.x][temp1.y][temp.state]=1;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else if(ma[temp1.x][temp1.y]=='~'&amp;&amp;temp.state==0&amp;&amp;!visit[temp1.x][temp1.y][temp.state]){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temp1.state=temp.state;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que.push(temp1);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visit[temp1.x][temp1.y][temp.state]=1;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else if(ma[temp1.x][temp1.y]=='w'&amp;&amp;temp.state==1&amp;&amp;!visit[temp1.x][temp1.y][temp.state]){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temp1.state=temp.state;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que.push(temp1);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visit[temp1.x][temp1.y][temp.state]=1;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else if(ma[temp1.x][temp1.y]=='@'){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temp1.state=temp.state;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if(!visit[temp1.x][temp1.y][temp1.state]){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que.push(temp1);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visit[temp1.x][temp1.y][temp1.state]=1;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temp1.step=temp.step+2;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temp1.state=temp1.state^1;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if(!visit[temp1.x][temp1.y][temp1.state]){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que.push(temp1);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visit[temp1.x][temp1.y][temp1.state]=1;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int main()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scanf("%d %d",&amp;n,&amp;m);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getchar();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i=0;i&lt;n;i++){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gets(ma[i]);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struct point st,en;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i=0;i&lt;n;i++){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for(int j=0;j&lt;m;j++){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if(ma[i][j]=='S'){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st.x=i;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st.y=j;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ma[i][j]='.';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if(ma[i][j]=='T'){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en.x=i;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en.y=j;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ma[i][j]='.';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memset(visit,0,sizeof(visit));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bfs(st,en);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if(flag){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printf("-1\n");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keepNext w:val="0"/>
        <w:keepLines w:val="0"/>
        <w:widowControl/>
        <w:suppressLineNumbers w:val="0"/>
        <w:spacing w:after="240" w:afterAutospacing="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链接：</w:t>
      </w:r>
      <w:r>
        <w:rPr>
          <w:rFonts w:hint="eastAsia" w:ascii="微软雅黑" w:hAnsi="微软雅黑" w:eastAsia="微软雅黑" w:cs="微软雅黑"/>
          <w:kern w:val="0"/>
          <w:sz w:val="16"/>
          <w:szCs w:val="16"/>
          <w:lang w:val="en-US" w:eastAsia="zh-CN" w:bidi="ar"/>
        </w:rPr>
        <w:fldChar w:fldCharType="begin"/>
      </w:r>
      <w:r>
        <w:rPr>
          <w:rFonts w:hint="eastAsia" w:ascii="微软雅黑" w:hAnsi="微软雅黑" w:eastAsia="微软雅黑" w:cs="微软雅黑"/>
          <w:kern w:val="0"/>
          <w:sz w:val="16"/>
          <w:szCs w:val="16"/>
          <w:lang w:val="en-US" w:eastAsia="zh-CN" w:bidi="ar"/>
        </w:rPr>
        <w:instrText xml:space="preserve"> HYPERLINK "https://ac.nowcoder.com/acm/contest/332/A" \t "_blank" </w:instrText>
      </w:r>
      <w:r>
        <w:rPr>
          <w:rFonts w:hint="eastAsia" w:ascii="微软雅黑" w:hAnsi="微软雅黑" w:eastAsia="微软雅黑" w:cs="微软雅黑"/>
          <w:kern w:val="0"/>
          <w:sz w:val="16"/>
          <w:szCs w:val="16"/>
          <w:lang w:val="en-US" w:eastAsia="zh-CN" w:bidi="ar"/>
        </w:rPr>
        <w:fldChar w:fldCharType="separate"/>
      </w:r>
      <w:r>
        <w:rPr>
          <w:rStyle w:val="11"/>
          <w:rFonts w:hint="eastAsia" w:ascii="微软雅黑" w:hAnsi="微软雅黑" w:eastAsia="微软雅黑" w:cs="微软雅黑"/>
          <w:sz w:val="16"/>
          <w:szCs w:val="16"/>
        </w:rPr>
        <w:t>https://ac.nowcoder.com/acm/contest/332/A</w:t>
      </w:r>
      <w:r>
        <w:rPr>
          <w:rFonts w:hint="eastAsia" w:ascii="微软雅黑" w:hAnsi="微软雅黑" w:eastAsia="微软雅黑" w:cs="微软雅黑"/>
          <w:kern w:val="0"/>
          <w:sz w:val="16"/>
          <w:szCs w:val="16"/>
          <w:lang w:val="en-US" w:eastAsia="zh-CN" w:bidi="ar"/>
        </w:rPr>
        <w:fldChar w:fldCharType="end"/>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来源：牛客网</w:t>
      </w:r>
    </w:p>
    <w:p>
      <w:pPr>
        <w:pStyle w:val="3"/>
        <w:keepNext w:val="0"/>
        <w:keepLines w:val="0"/>
        <w:widowControl/>
        <w:suppressLineNumbers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 xml:space="preserve">题目描述 </w:t>
      </w:r>
      <w:r>
        <w:rPr>
          <w:rFonts w:hint="eastAsia" w:ascii="微软雅黑" w:hAnsi="微软雅黑" w:eastAsia="微软雅黑" w:cs="微软雅黑"/>
          <w:sz w:val="16"/>
          <w:szCs w:val="16"/>
        </w:rPr>
        <w:fldChar w:fldCharType="begin"/>
      </w:r>
      <w:r>
        <w:rPr>
          <w:rFonts w:hint="eastAsia" w:ascii="微软雅黑" w:hAnsi="微软雅黑" w:eastAsia="微软雅黑" w:cs="微软雅黑"/>
          <w:sz w:val="16"/>
          <w:szCs w:val="16"/>
        </w:rPr>
        <w:instrText xml:space="preserve"> HYPERLINK "javascript:void(0);" </w:instrText>
      </w:r>
      <w:r>
        <w:rPr>
          <w:rFonts w:hint="eastAsia" w:ascii="微软雅黑" w:hAnsi="微软雅黑" w:eastAsia="微软雅黑" w:cs="微软雅黑"/>
          <w:sz w:val="16"/>
          <w:szCs w:val="16"/>
        </w:rPr>
        <w:fldChar w:fldCharType="separate"/>
      </w:r>
      <w:r>
        <w:rPr>
          <w:rFonts w:hint="eastAsia" w:ascii="微软雅黑" w:hAnsi="微软雅黑" w:eastAsia="微软雅黑" w:cs="微软雅黑"/>
          <w:sz w:val="16"/>
          <w:szCs w:val="16"/>
        </w:rPr>
        <w:fldChar w:fldCharType="end"/>
      </w:r>
      <w:r>
        <w:rPr>
          <w:rFonts w:hint="eastAsia" w:ascii="微软雅黑" w:hAnsi="微软雅黑" w:eastAsia="微软雅黑" w:cs="微软雅黑"/>
          <w:vanish/>
          <w:sz w:val="16"/>
          <w:szCs w:val="16"/>
        </w:rPr>
        <w:fldChar w:fldCharType="begin"/>
      </w:r>
      <w:r>
        <w:rPr>
          <w:rFonts w:hint="eastAsia" w:ascii="微软雅黑" w:hAnsi="微软雅黑" w:eastAsia="微软雅黑" w:cs="微软雅黑"/>
          <w:vanish/>
          <w:sz w:val="16"/>
          <w:szCs w:val="16"/>
        </w:rPr>
        <w:instrText xml:space="preserve"> HYPERLINK "javascript:void(0);" </w:instrText>
      </w:r>
      <w:r>
        <w:rPr>
          <w:rFonts w:hint="eastAsia" w:ascii="微软雅黑" w:hAnsi="微软雅黑" w:eastAsia="微软雅黑" w:cs="微软雅黑"/>
          <w:vanish/>
          <w:sz w:val="16"/>
          <w:szCs w:val="16"/>
        </w:rPr>
        <w:fldChar w:fldCharType="separate"/>
      </w:r>
      <w:r>
        <w:rPr>
          <w:rFonts w:hint="eastAsia" w:ascii="微软雅黑" w:hAnsi="微软雅黑" w:eastAsia="微软雅黑" w:cs="微软雅黑"/>
          <w:vanish/>
          <w:sz w:val="16"/>
          <w:szCs w:val="16"/>
        </w:rPr>
        <w:fldChar w:fldCharType="end"/>
      </w:r>
    </w:p>
    <w:p>
      <w:pPr>
        <w:keepNext w:val="0"/>
        <w:keepLines w:val="0"/>
        <w:widowControl/>
        <w:suppressLineNumbers w:val="0"/>
        <w:spacing w:after="150" w:afterAutospacing="0"/>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val="en-US" w:eastAsia="zh-CN" w:bidi="ar"/>
        </w:rPr>
        <w:t>小B准备出模拟赛。</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她把题目按难度分为四等，分值分别为6,7,8,9。</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已知小B共出了m道题，共n分。</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求小B最少出了多少道6分题。    </w:t>
      </w:r>
    </w:p>
    <w:p>
      <w:pPr>
        <w:keepNext w:val="0"/>
        <w:keepLines w:val="0"/>
        <w:widowControl/>
        <w:suppressLineNumbers w:val="0"/>
        <w:spacing w:after="150" w:afterAutospacing="0"/>
        <w:jc w:val="left"/>
        <w:rPr>
          <w:rFonts w:hint="eastAsia" w:ascii="微软雅黑" w:hAnsi="微软雅黑" w:eastAsia="微软雅黑" w:cs="微软雅黑"/>
          <w:sz w:val="16"/>
          <w:szCs w:val="16"/>
        </w:rPr>
      </w:pPr>
    </w:p>
    <w:p>
      <w:pPr>
        <w:pStyle w:val="3"/>
        <w:keepNext w:val="0"/>
        <w:keepLines w:val="0"/>
        <w:widowControl/>
        <w:suppressLineNumbers w:val="0"/>
        <w:rPr>
          <w:rFonts w:hint="eastAsia" w:ascii="微软雅黑" w:hAnsi="微软雅黑" w:eastAsia="微软雅黑" w:cs="微软雅黑"/>
          <w:b/>
          <w:color w:val="34495E"/>
          <w:sz w:val="16"/>
          <w:szCs w:val="16"/>
        </w:rPr>
      </w:pPr>
      <w:r>
        <w:rPr>
          <w:rFonts w:hint="eastAsia" w:ascii="微软雅黑" w:hAnsi="微软雅黑" w:eastAsia="微软雅黑" w:cs="微软雅黑"/>
          <w:b/>
          <w:color w:val="34495E"/>
          <w:sz w:val="16"/>
          <w:szCs w:val="16"/>
        </w:rPr>
        <w:t>输入描述:</w:t>
      </w:r>
    </w:p>
    <w:p>
      <w:pPr>
        <w:pStyle w:val="6"/>
        <w:keepNext w:val="0"/>
        <w:keepLines w:val="0"/>
        <w:widowControl/>
        <w:suppressLineNumbers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两个正整数n,m</w:t>
      </w:r>
    </w:p>
    <w:p>
      <w:pPr>
        <w:pStyle w:val="3"/>
        <w:keepNext w:val="0"/>
        <w:keepLines w:val="0"/>
        <w:widowControl/>
        <w:suppressLineNumbers w:val="0"/>
        <w:rPr>
          <w:rFonts w:hint="eastAsia" w:ascii="微软雅黑" w:hAnsi="微软雅黑" w:eastAsia="微软雅黑" w:cs="微软雅黑"/>
          <w:b/>
          <w:color w:val="34495E"/>
          <w:sz w:val="16"/>
          <w:szCs w:val="16"/>
        </w:rPr>
      </w:pPr>
      <w:r>
        <w:rPr>
          <w:rFonts w:hint="eastAsia" w:ascii="微软雅黑" w:hAnsi="微软雅黑" w:eastAsia="微软雅黑" w:cs="微软雅黑"/>
          <w:b/>
          <w:color w:val="34495E"/>
          <w:sz w:val="16"/>
          <w:szCs w:val="16"/>
        </w:rPr>
        <w:t>输出描述:</w:t>
      </w:r>
    </w:p>
    <w:p>
      <w:pPr>
        <w:pStyle w:val="6"/>
        <w:keepNext w:val="0"/>
        <w:keepLines w:val="0"/>
        <w:widowControl/>
        <w:suppressLineNumbers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一个数，表示答案。</w:t>
      </w:r>
      <w:r>
        <w:rPr>
          <w:rFonts w:hint="eastAsia" w:ascii="微软雅黑" w:hAnsi="微软雅黑" w:eastAsia="微软雅黑" w:cs="微软雅黑"/>
          <w:sz w:val="16"/>
          <w:szCs w:val="16"/>
        </w:rPr>
        <w:br w:type="textWrapping"/>
      </w:r>
      <w:r>
        <w:rPr>
          <w:rFonts w:hint="eastAsia" w:ascii="微软雅黑" w:hAnsi="微软雅黑" w:eastAsia="微软雅黑" w:cs="微软雅黑"/>
          <w:sz w:val="16"/>
          <w:szCs w:val="16"/>
        </w:rPr>
        <w:t>若无解，输出"jgzjgzjgz"。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这不是个小学数学题嘛？？？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把n划分成m个数，只能是6,7,8,9，那么显然当n&lt;6m或者n&gt;9m时不可能，否则一定可能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既然问最少出多少个6，那我们就尽量把6放少一点，最好是一个都不放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嗯，什么情况下可以一个6都不放呢？那就是n&gt;=7m时啊（仍满足于n&lt;=9m），这种情况我就直接在7,8,9中选就可以了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嗯，再讨论必须放6的情况，也就是说6m&lt;=n&lt;7m的情况。通过这个式子可以看出，这m个数的平均数在6到7之间，那么我一定有一种策略可以只用6和7（即不用8和9）凑出来。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如果想不通为什么一定可以只使用6和7，你可以想想，如果有一个8，已知最少有一个6，那么我们可以去掉6和8，换成2个7。如果有1个9，已知最少有1个6，那么可以去掉6和9，换成7和8，此时如果还有6，就可以再把6和8换成2个7，如果没有6了，就不符合我们的假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嗯上面那段话感觉是废话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所以啊，m个数，只使用6和7，凑出一个n来，那里面有多少个6嘛？假设m个数全部是7，那么7m比n多出来的，就是6的个数。即6的个数为7m-n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嗯开long long，我不开long long挂了一发（我不会说我做这题之前还提醒了队友要开，结果自己忘了）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#include&lt;bits/stdc++.h&gt;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int main()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long long n, m; scanf("%lld%lld", &amp;n, &amp;m);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if(6*m &gt; n || 9*m &lt;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printf("jgzjgzjgz\n");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else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if(n/m &gt; 6) printf("0\n");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else printf("%lld\n", m*7-n);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r>
        <w:rPr>
          <w:rFonts w:hint="eastAsia" w:ascii="微软雅黑" w:hAnsi="微软雅黑" w:eastAsia="微软雅黑" w:cs="微软雅黑"/>
          <w:b w:val="0"/>
          <w:i w:val="0"/>
          <w:caps w:val="0"/>
          <w:color w:val="2E2E2E"/>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2E2E2E"/>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A double blessing has descended upon Tom           一个双重的祝福已降临汤姆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alphabetical order                      字典序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alternately rise and fall                      交替上升和下降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ascending order                                                    升序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Assume            假设，认为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axis    axes                                                            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calculate         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clockwise order                      顺时针方向顺序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comma                          逗号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consistof             由....组成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contain              包含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coordinates                          坐标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corrupt                          腐烂，破坏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cubes                          立方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D is rounded to 2 decimal places                   D是精确到小数点后2位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Diagonal                           对角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dial                          钟面，拨打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digit                          位数  数字；手指；足趾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distinctvalues                                                        独一无二的值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Education is where it all begins               教育是在这一切开始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equation                        方程式 等式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followby             跟随，其后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horizontal or vertical direction                水平和垂直方向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I don't have anything planned                  我没有什么计划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I don't have the foggiest idea                  我是一点儿概念都没有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in the range of                    在....范围内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in the shape of a cross                   十字形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integer             整数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intersect                          相交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it may not execute in the allottedtime                    这可能不是在规定的时间段内执行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loop                               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meadow                          草坪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matrix                          矩阵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minimalvolume                                                    最小体积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negative ，positive              负   ，正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odd and even                      奇和偶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parity property                      奇偶性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positive and negative integers                     正整数和负整数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present Error                      呈现错误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proceed                          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process a sequence of n distinct integers             处理一串n 个截然不同的整数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Rows and columns                                                行与列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runtime error:运行时错误                                                                        一般都是非法访问内存（数组越界、访问空指针、堆栈溢出）、                                                做除法时除以了0.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sequence                   一连串，有关联的一组事物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series              连续的同类事物，系列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specify                           指定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the course material                      课程内容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There are no special punctuation symbols or spacingrules        没有特殊标点符号或间距的规则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two adjacent sequence elements                           两个相邻的元素串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two-dimensional array                      二维数组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unique identifier                         唯一的标识符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vertex                          顶点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where did your drive come from?          你的动力是来自哪里呢？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wooden planks                         木板</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r>
        <w:rPr>
          <w:rFonts w:hint="eastAsia" w:ascii="微软雅黑" w:hAnsi="微软雅黑" w:eastAsia="微软雅黑" w:cs="微软雅黑"/>
          <w:b w:val="0"/>
          <w:i w:val="0"/>
          <w:caps w:val="0"/>
          <w:color w:val="4F4F4F"/>
          <w:spacing w:val="0"/>
          <w:sz w:val="16"/>
          <w:szCs w:val="16"/>
          <w:shd w:val="clear" w:fill="FFFFFF"/>
        </w:rPr>
        <w:t>duplicated 复制；打印的</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微软雅黑" w:hAnsi="微软雅黑" w:eastAsia="微软雅黑" w:cs="微软雅黑"/>
          <w:b w:val="0"/>
          <w:i w:val="0"/>
          <w:caps w:val="0"/>
          <w:color w:val="4D4D4C"/>
          <w:spacing w:val="0"/>
          <w:sz w:val="16"/>
          <w:szCs w:val="16"/>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left"/>
        <w:rPr>
          <w:rFonts w:hint="eastAsia" w:ascii="微软雅黑" w:hAnsi="微软雅黑" w:eastAsia="微软雅黑" w:cs="微软雅黑"/>
          <w:b w:val="0"/>
          <w:i w:val="0"/>
          <w:caps w:val="0"/>
          <w:color w:val="4D4D4C"/>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firstLine="480"/>
        <w:jc w:val="left"/>
        <w:rPr>
          <w:rFonts w:hint="eastAsia" w:ascii="微软雅黑" w:hAnsi="微软雅黑" w:eastAsia="微软雅黑" w:cs="微软雅黑"/>
          <w:b w:val="0"/>
          <w:i w:val="0"/>
          <w:caps w:val="0"/>
          <w:color w:val="4D4D4C"/>
          <w:spacing w:val="0"/>
          <w:sz w:val="16"/>
          <w:szCs w:val="16"/>
          <w:shd w:val="clear" w:fill="F5F5F5"/>
          <w:lang w:val="en-US" w:eastAsia="zh-CN"/>
        </w:rPr>
      </w:pP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40971"/>
    <w:multiLevelType w:val="singleLevel"/>
    <w:tmpl w:val="84A40971"/>
    <w:lvl w:ilvl="0" w:tentative="0">
      <w:start w:val="9"/>
      <w:numFmt w:val="decimal"/>
      <w:lvlText w:val="%1."/>
      <w:lvlJc w:val="left"/>
      <w:pPr>
        <w:tabs>
          <w:tab w:val="left" w:pos="312"/>
        </w:tabs>
      </w:pPr>
    </w:lvl>
  </w:abstractNum>
  <w:abstractNum w:abstractNumId="1">
    <w:nsid w:val="DACD353A"/>
    <w:multiLevelType w:val="singleLevel"/>
    <w:tmpl w:val="DACD353A"/>
    <w:lvl w:ilvl="0" w:tentative="0">
      <w:start w:val="1"/>
      <w:numFmt w:val="decimal"/>
      <w:suff w:val="nothing"/>
      <w:lvlText w:val="%1．"/>
      <w:lvlJc w:val="left"/>
    </w:lvl>
  </w:abstractNum>
  <w:abstractNum w:abstractNumId="2">
    <w:nsid w:val="E00C635E"/>
    <w:multiLevelType w:val="multilevel"/>
    <w:tmpl w:val="E00C6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59C829B"/>
    <w:multiLevelType w:val="multilevel"/>
    <w:tmpl w:val="E59C82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91DB970"/>
    <w:multiLevelType w:val="multilevel"/>
    <w:tmpl w:val="E91DB9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A297341"/>
    <w:multiLevelType w:val="multilevel"/>
    <w:tmpl w:val="3A29734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7A7782CE"/>
    <w:multiLevelType w:val="multilevel"/>
    <w:tmpl w:val="7A7782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AF8D2C3"/>
    <w:multiLevelType w:val="multilevel"/>
    <w:tmpl w:val="7AF8D2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6E5E4F"/>
    <w:rsid w:val="006D59D2"/>
    <w:rsid w:val="0CFF02C7"/>
    <w:rsid w:val="102445BA"/>
    <w:rsid w:val="10F77601"/>
    <w:rsid w:val="11E8041D"/>
    <w:rsid w:val="14933298"/>
    <w:rsid w:val="18966A7B"/>
    <w:rsid w:val="190418DC"/>
    <w:rsid w:val="19541EE5"/>
    <w:rsid w:val="212E4EEC"/>
    <w:rsid w:val="219C2EE4"/>
    <w:rsid w:val="24E91B4A"/>
    <w:rsid w:val="291C3E90"/>
    <w:rsid w:val="2AE65E50"/>
    <w:rsid w:val="2C8A5B1F"/>
    <w:rsid w:val="2CD335B4"/>
    <w:rsid w:val="2DAA6D1B"/>
    <w:rsid w:val="35EE5481"/>
    <w:rsid w:val="365C74CD"/>
    <w:rsid w:val="36F166DB"/>
    <w:rsid w:val="38920F99"/>
    <w:rsid w:val="3ACC3890"/>
    <w:rsid w:val="3E8B156D"/>
    <w:rsid w:val="41583965"/>
    <w:rsid w:val="45DB6B1F"/>
    <w:rsid w:val="46A423C5"/>
    <w:rsid w:val="48223F21"/>
    <w:rsid w:val="490073E3"/>
    <w:rsid w:val="4905117B"/>
    <w:rsid w:val="4C7E4745"/>
    <w:rsid w:val="51970037"/>
    <w:rsid w:val="5262521C"/>
    <w:rsid w:val="52ED655E"/>
    <w:rsid w:val="53A514CC"/>
    <w:rsid w:val="5480751E"/>
    <w:rsid w:val="5558380B"/>
    <w:rsid w:val="5DA17C60"/>
    <w:rsid w:val="60680A45"/>
    <w:rsid w:val="61EC1B0A"/>
    <w:rsid w:val="644A0E51"/>
    <w:rsid w:val="680216C5"/>
    <w:rsid w:val="68474F52"/>
    <w:rsid w:val="686E5E4F"/>
    <w:rsid w:val="6B025DC1"/>
    <w:rsid w:val="6F695962"/>
    <w:rsid w:val="70893A98"/>
    <w:rsid w:val="70A13D22"/>
    <w:rsid w:val="779E793C"/>
    <w:rsid w:val="7A946213"/>
    <w:rsid w:val="7B1B51A6"/>
    <w:rsid w:val="7F2C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GIF"/><Relationship Id="rId6" Type="http://schemas.openxmlformats.org/officeDocument/2006/relationships/hyperlink" Target="https://www.cnblogs.com/luoxn28/p/javascript:void(0);"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2018-03-07T10:53:00Z</dcterms:created>
  <dc:creator>Administrator</dc:creator>
  <cp:lastModifiedBy>迎着风手插兜</cp:lastModifiedBy>
  <dcterms:modified xsi:type="dcterms:W3CDTF">2019-02-17T07:40:14Z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